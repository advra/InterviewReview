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21D06" w14:textId="69869BA9" w:rsidR="00C552F4" w:rsidRPr="00AF3769" w:rsidRDefault="00B76359">
      <w:pPr>
        <w:rPr>
          <w:b/>
          <w:bCs/>
        </w:rPr>
      </w:pPr>
      <w:r>
        <w:t xml:space="preserve">Remember: </w:t>
      </w:r>
      <w:r w:rsidRPr="00252A16">
        <w:rPr>
          <w:b/>
          <w:bCs/>
        </w:rPr>
        <w:t>SPECIFIC</w:t>
      </w:r>
      <w:r w:rsidR="007C631E">
        <w:t xml:space="preserve"> (give facts and </w:t>
      </w:r>
      <w:r w:rsidR="005F150E">
        <w:t xml:space="preserve">hit </w:t>
      </w:r>
      <w:r w:rsidR="007C631E">
        <w:t>keywords)</w:t>
      </w:r>
      <w:r>
        <w:t xml:space="preserve">, </w:t>
      </w:r>
      <w:r w:rsidRPr="00252A16">
        <w:rPr>
          <w:b/>
          <w:bCs/>
        </w:rPr>
        <w:t>HUMBLE</w:t>
      </w:r>
      <w:r w:rsidR="008077AE">
        <w:t xml:space="preserve"> (don’t </w:t>
      </w:r>
      <w:r w:rsidR="00B851D7">
        <w:t xml:space="preserve">sound cocky, let interviewer make a good impression by being </w:t>
      </w:r>
      <w:r w:rsidR="00BD6DE6">
        <w:t>SPECIFC</w:t>
      </w:r>
      <w:r w:rsidR="00B851D7">
        <w:t>!</w:t>
      </w:r>
      <w:r w:rsidR="008077AE">
        <w:t>)</w:t>
      </w:r>
      <w:r w:rsidR="00AF3769">
        <w:br/>
      </w:r>
      <w:r w:rsidR="006241CD">
        <w:rPr>
          <w:b/>
          <w:bCs/>
        </w:rPr>
        <w:t>S</w:t>
      </w:r>
      <w:r w:rsidR="00536009">
        <w:rPr>
          <w:b/>
          <w:bCs/>
        </w:rPr>
        <w:t>.</w:t>
      </w:r>
      <w:r w:rsidR="006241CD">
        <w:rPr>
          <w:b/>
          <w:bCs/>
        </w:rPr>
        <w:t>A</w:t>
      </w:r>
      <w:r w:rsidR="00536009">
        <w:rPr>
          <w:b/>
          <w:bCs/>
        </w:rPr>
        <w:t>.</w:t>
      </w:r>
      <w:r w:rsidR="006241CD">
        <w:rPr>
          <w:b/>
          <w:bCs/>
        </w:rPr>
        <w:t>R</w:t>
      </w:r>
      <w:r w:rsidR="00536009">
        <w:rPr>
          <w:b/>
          <w:bCs/>
        </w:rPr>
        <w:t>.</w:t>
      </w:r>
      <w:r w:rsidR="006241CD">
        <w:rPr>
          <w:b/>
          <w:bCs/>
        </w:rPr>
        <w:t xml:space="preserve"> Format: </w:t>
      </w:r>
      <w:r w:rsidR="00AF3769">
        <w:rPr>
          <w:b/>
          <w:bCs/>
        </w:rPr>
        <w:t>Situation</w:t>
      </w:r>
      <w:r w:rsidR="00135393">
        <w:rPr>
          <w:b/>
          <w:bCs/>
        </w:rPr>
        <w:t xml:space="preserve"> -&gt; </w:t>
      </w:r>
      <w:r w:rsidR="00AF3769">
        <w:rPr>
          <w:b/>
          <w:bCs/>
        </w:rPr>
        <w:t>Action</w:t>
      </w:r>
      <w:r w:rsidR="00135393">
        <w:rPr>
          <w:b/>
          <w:bCs/>
        </w:rPr>
        <w:t xml:space="preserve"> -&gt;</w:t>
      </w:r>
      <w:r w:rsidR="00AB2CB3">
        <w:rPr>
          <w:b/>
          <w:bCs/>
        </w:rPr>
        <w:t xml:space="preserve"> </w:t>
      </w:r>
      <w:r w:rsidR="00AF3769">
        <w:rPr>
          <w:b/>
          <w:bCs/>
        </w:rPr>
        <w:t>Result</w:t>
      </w:r>
    </w:p>
    <w:tbl>
      <w:tblPr>
        <w:tblStyle w:val="TableGrid"/>
        <w:tblW w:w="14850" w:type="dxa"/>
        <w:tblInd w:w="-995" w:type="dxa"/>
        <w:tblLook w:val="04A0" w:firstRow="1" w:lastRow="0" w:firstColumn="1" w:lastColumn="0" w:noHBand="0" w:noVBand="1"/>
      </w:tblPr>
      <w:tblGrid>
        <w:gridCol w:w="2070"/>
        <w:gridCol w:w="3870"/>
        <w:gridCol w:w="4050"/>
        <w:gridCol w:w="4860"/>
      </w:tblGrid>
      <w:tr w:rsidR="00B76359" w14:paraId="53BCB48C" w14:textId="77777777" w:rsidTr="00AC1839">
        <w:tc>
          <w:tcPr>
            <w:tcW w:w="2070" w:type="dxa"/>
            <w:shd w:val="clear" w:color="auto" w:fill="D9D9D9" w:themeFill="background1" w:themeFillShade="D9"/>
          </w:tcPr>
          <w:p w14:paraId="74A602BE" w14:textId="77777777" w:rsidR="00B76359" w:rsidRPr="00076B28" w:rsidRDefault="00B76359" w:rsidP="008464C6">
            <w:pPr>
              <w:rPr>
                <w:b/>
                <w:bCs/>
              </w:rPr>
            </w:pPr>
            <w:r w:rsidRPr="00076B28">
              <w:rPr>
                <w:b/>
                <w:bCs/>
              </w:rPr>
              <w:t>Common Questions</w:t>
            </w:r>
          </w:p>
        </w:tc>
        <w:tc>
          <w:tcPr>
            <w:tcW w:w="3870" w:type="dxa"/>
            <w:shd w:val="clear" w:color="auto" w:fill="D9D9D9" w:themeFill="background1" w:themeFillShade="D9"/>
          </w:tcPr>
          <w:p w14:paraId="1FC42943" w14:textId="77777777" w:rsidR="00B76359" w:rsidRPr="00327E1E" w:rsidRDefault="00B76359" w:rsidP="008464C6">
            <w:pPr>
              <w:rPr>
                <w:b/>
                <w:bCs/>
              </w:rPr>
            </w:pPr>
            <w:r w:rsidRPr="00327E1E">
              <w:rPr>
                <w:b/>
                <w:bCs/>
              </w:rPr>
              <w:t>Project 1</w:t>
            </w:r>
            <w:r>
              <w:rPr>
                <w:b/>
                <w:bCs/>
              </w:rPr>
              <w:t xml:space="preserve"> (Instrumentation - USAF)</w:t>
            </w:r>
          </w:p>
        </w:tc>
        <w:tc>
          <w:tcPr>
            <w:tcW w:w="4050" w:type="dxa"/>
            <w:shd w:val="clear" w:color="auto" w:fill="D9D9D9" w:themeFill="background1" w:themeFillShade="D9"/>
          </w:tcPr>
          <w:p w14:paraId="436FBB18" w14:textId="77777777" w:rsidR="00B76359" w:rsidRPr="00327E1E" w:rsidRDefault="00B76359" w:rsidP="008464C6">
            <w:pPr>
              <w:rPr>
                <w:b/>
                <w:bCs/>
              </w:rPr>
            </w:pPr>
            <w:r w:rsidRPr="00327E1E">
              <w:rPr>
                <w:b/>
                <w:bCs/>
              </w:rPr>
              <w:t>Project 2</w:t>
            </w:r>
            <w:r>
              <w:rPr>
                <w:b/>
                <w:bCs/>
              </w:rPr>
              <w:t xml:space="preserve"> (Qualcomm)</w:t>
            </w:r>
          </w:p>
        </w:tc>
        <w:tc>
          <w:tcPr>
            <w:tcW w:w="4860" w:type="dxa"/>
            <w:shd w:val="clear" w:color="auto" w:fill="D9D9D9" w:themeFill="background1" w:themeFillShade="D9"/>
          </w:tcPr>
          <w:p w14:paraId="306953B3" w14:textId="3928A4BC" w:rsidR="00B76359" w:rsidRPr="00327E1E" w:rsidRDefault="00B76359" w:rsidP="008464C6">
            <w:pPr>
              <w:rPr>
                <w:b/>
                <w:bCs/>
              </w:rPr>
            </w:pPr>
            <w:r w:rsidRPr="00327E1E">
              <w:rPr>
                <w:b/>
                <w:bCs/>
              </w:rPr>
              <w:t>Project 3</w:t>
            </w:r>
            <w:r>
              <w:rPr>
                <w:b/>
                <w:bCs/>
              </w:rPr>
              <w:t xml:space="preserve"> (</w:t>
            </w:r>
            <w:r w:rsidR="00643C35">
              <w:rPr>
                <w:b/>
                <w:bCs/>
              </w:rPr>
              <w:t xml:space="preserve">Robot </w:t>
            </w:r>
            <w:r w:rsidR="00A35FD0">
              <w:rPr>
                <w:b/>
                <w:bCs/>
              </w:rPr>
              <w:t>Project</w:t>
            </w:r>
            <w:r w:rsidR="00643C35">
              <w:rPr>
                <w:b/>
                <w:bCs/>
              </w:rPr>
              <w:t xml:space="preserve"> Capstone</w:t>
            </w:r>
            <w:r w:rsidR="00A35FD0">
              <w:rPr>
                <w:b/>
                <w:bCs/>
              </w:rPr>
              <w:t>)</w:t>
            </w:r>
          </w:p>
        </w:tc>
      </w:tr>
      <w:tr w:rsidR="00B76359" w14:paraId="36ADE2A3" w14:textId="77777777" w:rsidTr="00AC1839">
        <w:tc>
          <w:tcPr>
            <w:tcW w:w="2070" w:type="dxa"/>
          </w:tcPr>
          <w:p w14:paraId="09673362" w14:textId="4FB97F36" w:rsidR="00B76359" w:rsidRPr="00076B28" w:rsidRDefault="009F711F" w:rsidP="008464C6">
            <w:pPr>
              <w:rPr>
                <w:b/>
                <w:bCs/>
              </w:rPr>
            </w:pPr>
            <w:r>
              <w:rPr>
                <w:b/>
                <w:bCs/>
              </w:rPr>
              <w:t xml:space="preserve"> “</w:t>
            </w:r>
            <w:r w:rsidR="00CC4D76">
              <w:rPr>
                <w:b/>
                <w:bCs/>
              </w:rPr>
              <w:t>Dealing with a difficult</w:t>
            </w:r>
            <w:r>
              <w:rPr>
                <w:b/>
                <w:bCs/>
              </w:rPr>
              <w:t xml:space="preserve"> employee”</w:t>
            </w:r>
          </w:p>
        </w:tc>
        <w:tc>
          <w:tcPr>
            <w:tcW w:w="3870" w:type="dxa"/>
          </w:tcPr>
          <w:p w14:paraId="572AE5E1" w14:textId="273050F7" w:rsidR="00B76359" w:rsidRDefault="00B76359" w:rsidP="008464C6"/>
        </w:tc>
        <w:tc>
          <w:tcPr>
            <w:tcW w:w="4050" w:type="dxa"/>
          </w:tcPr>
          <w:p w14:paraId="23C1DA2F" w14:textId="5A33117B" w:rsidR="00B76359" w:rsidRDefault="00B76359" w:rsidP="008464C6"/>
        </w:tc>
        <w:tc>
          <w:tcPr>
            <w:tcW w:w="4860" w:type="dxa"/>
          </w:tcPr>
          <w:p w14:paraId="5EDBF0B3" w14:textId="5A3980DC" w:rsidR="00B76359" w:rsidRPr="00A35FD0" w:rsidRDefault="00F86ED0" w:rsidP="008464C6">
            <w:r w:rsidRPr="00F86ED0">
              <w:rPr>
                <w:b/>
                <w:bCs/>
              </w:rPr>
              <w:t>S:</w:t>
            </w:r>
            <w:r>
              <w:t xml:space="preserve"> </w:t>
            </w:r>
            <w:r w:rsidR="00F334EA">
              <w:t>-</w:t>
            </w:r>
            <w:r w:rsidR="00A35FD0">
              <w:t>Worked on a project</w:t>
            </w:r>
            <w:r w:rsidR="008D7C18">
              <w:t xml:space="preserve"> </w:t>
            </w:r>
            <w:r w:rsidR="00D57CE8">
              <w:t xml:space="preserve">with </w:t>
            </w:r>
            <w:r w:rsidR="008D7C18">
              <w:t>3 teammates</w:t>
            </w:r>
            <w:r w:rsidR="00F334EA">
              <w:br/>
              <w:t>-</w:t>
            </w:r>
            <w:r w:rsidR="00D219E2">
              <w:t>2</w:t>
            </w:r>
            <w:r w:rsidR="008D7C18">
              <w:t xml:space="preserve"> excellent but 3</w:t>
            </w:r>
            <w:r w:rsidR="008D7C18" w:rsidRPr="008D7C18">
              <w:rPr>
                <w:vertAlign w:val="superscript"/>
              </w:rPr>
              <w:t>rd</w:t>
            </w:r>
            <w:r w:rsidR="008D7C18">
              <w:t xml:space="preserve"> didn’t contribute muc</w:t>
            </w:r>
            <w:r w:rsidR="00D219E2">
              <w:t>h</w:t>
            </w:r>
            <w:r w:rsidR="0060736A">
              <w:t xml:space="preserve"> (quiet during meetings, didn’t contribute on email discussions, struggled to complete components)</w:t>
            </w:r>
            <w:r w:rsidR="00EB694E">
              <w:t>.</w:t>
            </w:r>
            <w:r w:rsidR="00EB694E">
              <w:br/>
              <w:t>- it began weighing down on the team</w:t>
            </w:r>
            <w:r w:rsidR="00D72B0C">
              <w:br/>
            </w:r>
            <w:r>
              <w:rPr>
                <w:b/>
                <w:bCs/>
              </w:rPr>
              <w:t>A:</w:t>
            </w:r>
            <w:r w:rsidR="00EB694E">
              <w:t xml:space="preserve"> I did not want to write him u</w:t>
            </w:r>
            <w:r w:rsidR="006E73A3">
              <w:t xml:space="preserve">p too soon. </w:t>
            </w:r>
            <w:r w:rsidR="00265264">
              <w:t xml:space="preserve">So </w:t>
            </w:r>
            <w:r w:rsidR="006E73A3">
              <w:t>I did 3 things to resolve the situation:</w:t>
            </w:r>
            <w:r w:rsidR="006E73A3">
              <w:br/>
              <w:t xml:space="preserve">- </w:t>
            </w:r>
            <w:r w:rsidR="006E73A3" w:rsidRPr="00707196">
              <w:rPr>
                <w:u w:val="single"/>
              </w:rPr>
              <w:t>First</w:t>
            </w:r>
            <w:r w:rsidR="006E73A3">
              <w:t>: I wanted to understand why he was acting like this. Was it laziness? Was he busy with other classes</w:t>
            </w:r>
            <w:r w:rsidR="00BA3EC0">
              <w:t xml:space="preserve"> in his schedule</w:t>
            </w:r>
            <w:r w:rsidR="006E73A3">
              <w:t>?</w:t>
            </w:r>
            <w:r w:rsidR="00BA3EC0">
              <w:t xml:space="preserve"> So we had a conversation over coffee and asked opened-ended questions to see what was on his mind. He said he was interested in doing the presentation more than the project (which was the most time consuming</w:t>
            </w:r>
            <w:r w:rsidR="00B96AEA">
              <w:t>)</w:t>
            </w:r>
            <w:r w:rsidR="00BA3EC0">
              <w:t>.</w:t>
            </w:r>
            <w:r w:rsidR="00F74600">
              <w:br/>
            </w:r>
            <w:r w:rsidR="006E73A3">
              <w:t xml:space="preserve">- </w:t>
            </w:r>
            <w:r w:rsidR="006E73A3" w:rsidRPr="00707196">
              <w:rPr>
                <w:u w:val="single"/>
              </w:rPr>
              <w:t>Second:</w:t>
            </w:r>
            <w:r w:rsidR="00707196">
              <w:t xml:space="preserve"> </w:t>
            </w:r>
            <w:r w:rsidR="000C45D6">
              <w:t>He stated he feared making mistakes</w:t>
            </w:r>
            <w:r w:rsidR="00CF4DBD">
              <w:t>. I reassured him that mistakes</w:t>
            </w:r>
            <w:r w:rsidR="006D5EEE">
              <w:t xml:space="preserve"> and </w:t>
            </w:r>
            <w:r w:rsidR="006E6422">
              <w:t>last-minute</w:t>
            </w:r>
            <w:r w:rsidR="006D5EEE">
              <w:t xml:space="preserve"> changes</w:t>
            </w:r>
            <w:r w:rsidR="00CF4DBD">
              <w:t xml:space="preserve"> are </w:t>
            </w:r>
            <w:r w:rsidR="006E6422">
              <w:t xml:space="preserve">a </w:t>
            </w:r>
            <w:r w:rsidR="00CF4DBD">
              <w:t xml:space="preserve">natural </w:t>
            </w:r>
            <w:r w:rsidR="006E6422">
              <w:t xml:space="preserve">and expected to occurring during the </w:t>
            </w:r>
            <w:r w:rsidR="00CF4DBD">
              <w:t>process</w:t>
            </w:r>
            <w:r w:rsidR="006E6422">
              <w:t xml:space="preserve"> and </w:t>
            </w:r>
            <w:r w:rsidR="00CF4DBD">
              <w:t>we can plan for it</w:t>
            </w:r>
            <w:r w:rsidR="004566CD">
              <w:t xml:space="preserve">. </w:t>
            </w:r>
            <w:r w:rsidR="006E31B8">
              <w:br/>
            </w:r>
            <w:r w:rsidR="00153AC6">
              <w:rPr>
                <w:b/>
                <w:bCs/>
              </w:rPr>
              <w:t xml:space="preserve">R: </w:t>
            </w:r>
            <w:r w:rsidR="0037000B">
              <w:t>With his confidence raised, he contributed more</w:t>
            </w:r>
            <w:r w:rsidR="00063708">
              <w:t xml:space="preserve"> to discussions. B</w:t>
            </w:r>
            <w:r w:rsidR="0037000B">
              <w:t xml:space="preserve">ecame interested in writing </w:t>
            </w:r>
            <w:r w:rsidR="00063708">
              <w:t xml:space="preserve">code for the </w:t>
            </w:r>
            <w:r w:rsidR="0037000B">
              <w:t>components.</w:t>
            </w:r>
            <w:r w:rsidR="00E01956">
              <w:t xml:space="preserve"> </w:t>
            </w:r>
            <w:r w:rsidR="009E2DD1">
              <w:t>Overall, I</w:t>
            </w:r>
            <w:r w:rsidR="00D37510">
              <w:t xml:space="preserve">  was able</w:t>
            </w:r>
            <w:r w:rsidR="001373A2">
              <w:t xml:space="preserve"> </w:t>
            </w:r>
            <w:r w:rsidR="00D37510">
              <w:t xml:space="preserve">to make the </w:t>
            </w:r>
            <w:r w:rsidR="00E01956">
              <w:t xml:space="preserve">team </w:t>
            </w:r>
            <w:r w:rsidR="00D37510">
              <w:t>more cohesive. T</w:t>
            </w:r>
            <w:r w:rsidR="00E01956">
              <w:t xml:space="preserve">he final product exceeded the </w:t>
            </w:r>
            <w:r w:rsidR="005F429D">
              <w:t>professor’s</w:t>
            </w:r>
            <w:r w:rsidR="00E01956">
              <w:t xml:space="preserve"> expectations</w:t>
            </w:r>
            <w:r w:rsidR="00E33685">
              <w:t xml:space="preserve"> and ultimately we won the </w:t>
            </w:r>
            <w:r w:rsidR="00F80AA7">
              <w:t xml:space="preserve">school </w:t>
            </w:r>
            <w:r w:rsidR="00E33685">
              <w:t>competition.</w:t>
            </w:r>
            <w:r>
              <w:br/>
            </w:r>
          </w:p>
        </w:tc>
      </w:tr>
      <w:tr w:rsidR="00B76359" w14:paraId="6E2D7631" w14:textId="77777777" w:rsidTr="00AC1839">
        <w:tc>
          <w:tcPr>
            <w:tcW w:w="2070" w:type="dxa"/>
          </w:tcPr>
          <w:p w14:paraId="47DC585D" w14:textId="77777777" w:rsidR="00B76359" w:rsidRPr="00076B28" w:rsidRDefault="00B76359" w:rsidP="008464C6">
            <w:pPr>
              <w:rPr>
                <w:b/>
                <w:bCs/>
              </w:rPr>
            </w:pPr>
            <w:r w:rsidRPr="00076B28">
              <w:rPr>
                <w:b/>
                <w:bCs/>
              </w:rPr>
              <w:t>Mistakes/Failures</w:t>
            </w:r>
          </w:p>
        </w:tc>
        <w:tc>
          <w:tcPr>
            <w:tcW w:w="3870" w:type="dxa"/>
          </w:tcPr>
          <w:p w14:paraId="6B36B6C2" w14:textId="4946C4DA" w:rsidR="00B76359" w:rsidRDefault="009534AC" w:rsidP="008464C6">
            <w:r>
              <w:rPr>
                <w:b/>
                <w:bCs/>
              </w:rPr>
              <w:t>S</w:t>
            </w:r>
            <w:r w:rsidR="00AE5EA0">
              <w:rPr>
                <w:b/>
                <w:bCs/>
              </w:rPr>
              <w:t xml:space="preserve">: </w:t>
            </w:r>
            <w:r w:rsidR="00AE5EA0">
              <w:t xml:space="preserve">- </w:t>
            </w:r>
            <w:r w:rsidR="00341645">
              <w:t xml:space="preserve">The system </w:t>
            </w:r>
            <w:r w:rsidR="00371DA4">
              <w:t xml:space="preserve">had a time requirement where we had to timestamp the data </w:t>
            </w:r>
            <w:r w:rsidR="00341645">
              <w:t xml:space="preserve">at </w:t>
            </w:r>
            <w:r>
              <w:t>100Hz</w:t>
            </w:r>
            <w:r w:rsidR="00371DA4">
              <w:t xml:space="preserve"> within </w:t>
            </w:r>
            <w:proofErr w:type="spellStart"/>
            <w:r w:rsidR="000A08B0">
              <w:t>NanoSec</w:t>
            </w:r>
            <w:proofErr w:type="spellEnd"/>
            <w:r w:rsidR="00371DA4">
              <w:t xml:space="preserve"> accuracy</w:t>
            </w:r>
            <w:r>
              <w:t xml:space="preserve">. </w:t>
            </w:r>
            <w:r w:rsidR="00306E6F">
              <w:t xml:space="preserve">Because the timestamp of the data was used for AI </w:t>
            </w:r>
            <w:r w:rsidR="007877A4">
              <w:t>modeling,</w:t>
            </w:r>
            <w:r w:rsidR="00306E6F">
              <w:t xml:space="preserve"> we needed to </w:t>
            </w:r>
            <w:r w:rsidR="00306E6F">
              <w:lastRenderedPageBreak/>
              <w:t xml:space="preserve">ensure the time was accurate otherwise the AI model </w:t>
            </w:r>
            <w:r w:rsidR="00D42462">
              <w:t xml:space="preserve">we develop </w:t>
            </w:r>
            <w:r w:rsidR="00FA650F">
              <w:t xml:space="preserve">as a product to the customer </w:t>
            </w:r>
            <w:r>
              <w:t>would be misrepresented</w:t>
            </w:r>
            <w:r w:rsidR="00112FD9">
              <w:t>.</w:t>
            </w:r>
            <w:r>
              <w:br/>
              <w:t>- I</w:t>
            </w:r>
            <w:r w:rsidR="00745F32">
              <w:t xml:space="preserve">n my initial </w:t>
            </w:r>
            <w:r w:rsidR="00255D73">
              <w:t>design</w:t>
            </w:r>
            <w:r w:rsidR="00745F32">
              <w:t xml:space="preserve"> I assumed an OS scheduler </w:t>
            </w:r>
            <w:r w:rsidR="00255D73">
              <w:t xml:space="preserve">with </w:t>
            </w:r>
            <w:proofErr w:type="spellStart"/>
            <w:r w:rsidR="00255D73">
              <w:t>P</w:t>
            </w:r>
            <w:r w:rsidR="00745F32">
              <w:t>threads</w:t>
            </w:r>
            <w:proofErr w:type="spellEnd"/>
            <w:r w:rsidR="00255D73">
              <w:t>()</w:t>
            </w:r>
            <w:r w:rsidR="00745F32">
              <w:t xml:space="preserve"> would be appropriate</w:t>
            </w:r>
            <w:r w:rsidR="007B52D4">
              <w:t xml:space="preserve"> where </w:t>
            </w:r>
            <w:proofErr w:type="spellStart"/>
            <w:r w:rsidR="009A0123">
              <w:t>PThreads</w:t>
            </w:r>
            <w:proofErr w:type="spellEnd"/>
            <w:r w:rsidR="009A0123">
              <w:t xml:space="preserve"> </w:t>
            </w:r>
            <w:r w:rsidR="007B52D4">
              <w:t xml:space="preserve">provides an interface to set the thread priority with </w:t>
            </w:r>
            <w:proofErr w:type="spellStart"/>
            <w:r w:rsidR="007B52D4">
              <w:t>pthread.SetPriority</w:t>
            </w:r>
            <w:proofErr w:type="spellEnd"/>
            <w:r w:rsidR="007B52D4">
              <w:t>()</w:t>
            </w:r>
            <w:r w:rsidR="009A0123">
              <w:t>.</w:t>
            </w:r>
            <w:r w:rsidR="009A0123">
              <w:br/>
              <w:t>-</w:t>
            </w:r>
            <w:hyperlink r:id="rId8" w:history="1">
              <w:r w:rsidR="009A0123" w:rsidRPr="009A0123">
                <w:rPr>
                  <w:rStyle w:val="Hyperlink"/>
                </w:rPr>
                <w:t xml:space="preserve"> it turns that modern Linux kernels </w:t>
              </w:r>
              <w:r w:rsidR="004E7CC2">
                <w:rPr>
                  <w:rStyle w:val="Hyperlink"/>
                </w:rPr>
                <w:t>require we</w:t>
              </w:r>
              <w:r w:rsidR="009A0123" w:rsidRPr="009A0123">
                <w:rPr>
                  <w:rStyle w:val="Hyperlink"/>
                </w:rPr>
                <w:t xml:space="preserve"> set other parameters </w:t>
              </w:r>
              <w:r w:rsidR="004E7CC2">
                <w:rPr>
                  <w:rStyle w:val="Hyperlink"/>
                </w:rPr>
                <w:t>as well</w:t>
              </w:r>
              <w:r w:rsidR="009A0123" w:rsidRPr="009A0123">
                <w:rPr>
                  <w:rStyle w:val="Hyperlink"/>
                </w:rPr>
                <w:t>(nice parameters or use RT Policies like SCHED_</w:t>
              </w:r>
              <w:r w:rsidR="004E7CC2">
                <w:rPr>
                  <w:rStyle w:val="Hyperlink"/>
                </w:rPr>
                <w:t>RR (</w:t>
              </w:r>
              <w:proofErr w:type="spellStart"/>
              <w:r w:rsidR="009A0123" w:rsidRPr="009A0123">
                <w:rPr>
                  <w:rStyle w:val="Hyperlink"/>
                </w:rPr>
                <w:t>R</w:t>
              </w:r>
              <w:r w:rsidR="004E7CC2">
                <w:rPr>
                  <w:rStyle w:val="Hyperlink"/>
                </w:rPr>
                <w:t>ound</w:t>
              </w:r>
              <w:r w:rsidR="009A0123" w:rsidRPr="009A0123">
                <w:rPr>
                  <w:rStyle w:val="Hyperlink"/>
                </w:rPr>
                <w:t>R</w:t>
              </w:r>
              <w:r w:rsidR="004E7CC2">
                <w:rPr>
                  <w:rStyle w:val="Hyperlink"/>
                </w:rPr>
                <w:t>obin</w:t>
              </w:r>
              <w:proofErr w:type="spellEnd"/>
              <w:r w:rsidR="004E7CC2">
                <w:rPr>
                  <w:rStyle w:val="Hyperlink"/>
                </w:rPr>
                <w:t>)</w:t>
              </w:r>
              <w:r w:rsidR="009A0123" w:rsidRPr="009A0123">
                <w:rPr>
                  <w:rStyle w:val="Hyperlink"/>
                </w:rPr>
                <w:t>)</w:t>
              </w:r>
            </w:hyperlink>
            <w:r w:rsidR="004E7CC2">
              <w:t>.</w:t>
            </w:r>
            <w:r w:rsidR="00C30E93">
              <w:t>Even so</w:t>
            </w:r>
            <w:r w:rsidR="004B28F2">
              <w:t xml:space="preserve"> this had inaccuracies within the 1ms</w:t>
            </w:r>
            <w:r w:rsidR="00965172">
              <w:t xml:space="preserve"> (an inherit issue with the CPU scheduler upon a context switch)</w:t>
            </w:r>
            <w:r>
              <w:br/>
            </w:r>
            <w:r>
              <w:rPr>
                <w:b/>
                <w:bCs/>
              </w:rPr>
              <w:t>A:</w:t>
            </w:r>
            <w:r>
              <w:t xml:space="preserve"> </w:t>
            </w:r>
            <w:r w:rsidR="00255D73">
              <w:t xml:space="preserve">We ended up resolving this by using an external hardware interrupt. </w:t>
            </w:r>
            <w:r w:rsidR="002D4201">
              <w:t xml:space="preserve">We had a Inertial Navigational System that had a GPS component. </w:t>
            </w:r>
            <w:r w:rsidR="008442BF">
              <w:t>The GPS</w:t>
            </w:r>
            <w:r w:rsidR="002D4201">
              <w:t xml:space="preserve"> provided a Time Synchronization Signal </w:t>
            </w:r>
            <w:r w:rsidR="00255D73">
              <w:t>Pin</w:t>
            </w:r>
            <w:r w:rsidR="002D4201">
              <w:t>s. From this we used it as an external hardware interrupt</w:t>
            </w:r>
            <w:r w:rsidR="00AE5EA0">
              <w:br/>
            </w:r>
            <w:r w:rsidR="002D4201">
              <w:rPr>
                <w:b/>
                <w:bCs/>
              </w:rPr>
              <w:t xml:space="preserve">R: </w:t>
            </w:r>
            <w:r w:rsidR="00FF66AD">
              <w:t xml:space="preserve">We met the </w:t>
            </w:r>
            <w:r w:rsidR="002D4201">
              <w:t>timing requirements</w:t>
            </w:r>
            <w:r w:rsidR="00FF66AD">
              <w:t xml:space="preserve"> and was able </w:t>
            </w:r>
            <w:r w:rsidR="002D4201">
              <w:t xml:space="preserve">to correlate </w:t>
            </w:r>
            <w:r w:rsidR="00FF66AD">
              <w:t xml:space="preserve">both the data and </w:t>
            </w:r>
            <w:r w:rsidR="002D4201">
              <w:t xml:space="preserve">GPS </w:t>
            </w:r>
            <w:r w:rsidR="00FF66AD">
              <w:t>timestamp</w:t>
            </w:r>
            <w:r w:rsidR="00C5254A">
              <w:t>s.</w:t>
            </w:r>
          </w:p>
        </w:tc>
        <w:tc>
          <w:tcPr>
            <w:tcW w:w="4050" w:type="dxa"/>
          </w:tcPr>
          <w:p w14:paraId="2D0E1B8D" w14:textId="77777777" w:rsidR="00B76359" w:rsidRDefault="00B76359" w:rsidP="008464C6"/>
        </w:tc>
        <w:tc>
          <w:tcPr>
            <w:tcW w:w="4860" w:type="dxa"/>
          </w:tcPr>
          <w:p w14:paraId="1143B96E" w14:textId="77777777" w:rsidR="00B76359" w:rsidRDefault="00B76359" w:rsidP="008464C6"/>
        </w:tc>
      </w:tr>
      <w:tr w:rsidR="00B76359" w14:paraId="713C71B8" w14:textId="77777777" w:rsidTr="00AC1839">
        <w:tc>
          <w:tcPr>
            <w:tcW w:w="2070" w:type="dxa"/>
          </w:tcPr>
          <w:p w14:paraId="611C2FB5" w14:textId="77777777" w:rsidR="00B76359" w:rsidRPr="00076B28" w:rsidRDefault="00B76359" w:rsidP="008464C6">
            <w:pPr>
              <w:rPr>
                <w:b/>
                <w:bCs/>
              </w:rPr>
            </w:pPr>
            <w:r w:rsidRPr="00076B28">
              <w:rPr>
                <w:b/>
                <w:bCs/>
              </w:rPr>
              <w:t>Enjoyed</w:t>
            </w:r>
          </w:p>
        </w:tc>
        <w:tc>
          <w:tcPr>
            <w:tcW w:w="3870" w:type="dxa"/>
          </w:tcPr>
          <w:p w14:paraId="512137B7" w14:textId="77777777" w:rsidR="00760FE1" w:rsidRDefault="00C723EF" w:rsidP="006D7E36">
            <w:r>
              <w:t xml:space="preserve">- </w:t>
            </w:r>
            <w:r w:rsidR="00760FE1">
              <w:t>I enjoyed the system I developed for the autonomy team.</w:t>
            </w:r>
            <w:r w:rsidR="00760FE1">
              <w:br/>
              <w:t xml:space="preserve">- </w:t>
            </w:r>
            <w:proofErr w:type="spellStart"/>
            <w:r w:rsidR="00760FE1" w:rsidRPr="00760FE1">
              <w:rPr>
                <w:b/>
                <w:bCs/>
              </w:rPr>
              <w:t>reqs</w:t>
            </w:r>
            <w:proofErr w:type="spellEnd"/>
            <w:r w:rsidR="00760FE1">
              <w:t xml:space="preserve">: </w:t>
            </w:r>
            <w:r w:rsidR="00760FE1">
              <w:br/>
              <w:t xml:space="preserve">- real time requirements </w:t>
            </w:r>
            <w:r w:rsidR="00760FE1">
              <w:br/>
              <w:t>- developer each sensor driver</w:t>
            </w:r>
            <w:r w:rsidR="00760FE1">
              <w:br/>
              <w:t>- Coordinate all the sensors with threads and interrupts</w:t>
            </w:r>
            <w:r w:rsidR="00760FE1">
              <w:br/>
            </w:r>
          </w:p>
          <w:p w14:paraId="31CE0820" w14:textId="65E4111D" w:rsidR="00826B25" w:rsidRDefault="00760FE1" w:rsidP="00826B25">
            <w:r>
              <w:rPr>
                <w:b/>
                <w:bCs/>
              </w:rPr>
              <w:lastRenderedPageBreak/>
              <w:t>Results:</w:t>
            </w:r>
            <w:r>
              <w:rPr>
                <w:b/>
                <w:bCs/>
              </w:rPr>
              <w:br/>
            </w:r>
            <w:r w:rsidRPr="00760FE1">
              <w:t xml:space="preserve">- </w:t>
            </w:r>
            <w:r w:rsidR="001F630E">
              <w:t xml:space="preserve">we achieved 60% efficiency with threading optimizations (performed timing measurement and determine where </w:t>
            </w:r>
            <w:r w:rsidR="00400414">
              <w:t xml:space="preserve">to reduce overhead by </w:t>
            </w:r>
            <w:proofErr w:type="spellStart"/>
            <w:r w:rsidR="001F630E">
              <w:t>SpinLock</w:t>
            </w:r>
            <w:proofErr w:type="spellEnd"/>
            <w:r w:rsidR="001F630E">
              <w:t xml:space="preserve"> vs </w:t>
            </w:r>
            <w:r w:rsidR="005B427B">
              <w:t>Busy Wait</w:t>
            </w:r>
            <w:r w:rsidR="009F348E">
              <w:t>ing</w:t>
            </w:r>
            <w:r w:rsidR="001F630E">
              <w:t>)</w:t>
            </w:r>
            <w:r w:rsidR="00BB1DC4">
              <w:t xml:space="preserve">. </w:t>
            </w:r>
            <w:r w:rsidR="00BB1DC4">
              <w:br/>
            </w:r>
          </w:p>
          <w:p w14:paraId="115F20FA" w14:textId="01011279" w:rsidR="00B76359" w:rsidRDefault="006D7E36" w:rsidP="00CF489D">
            <w:r>
              <w:t>-</w:t>
            </w:r>
            <w:r w:rsidR="0079206B">
              <w:t xml:space="preserve"> </w:t>
            </w:r>
            <w:r w:rsidR="002A2BA1">
              <w:t xml:space="preserve">uses RPC to </w:t>
            </w:r>
            <w:r w:rsidR="00A3106A">
              <w:t>telemetry</w:t>
            </w:r>
            <w:r w:rsidR="0079206B">
              <w:t xml:space="preserve"> data </w:t>
            </w:r>
            <w:r w:rsidR="00964BCB">
              <w:t xml:space="preserve">to User Dashboard as </w:t>
            </w:r>
            <w:r>
              <w:t xml:space="preserve">a safety feature which leverages a wave radio relay and </w:t>
            </w:r>
            <w:r w:rsidR="00A3106A">
              <w:t xml:space="preserve">sends </w:t>
            </w:r>
            <w:r w:rsidR="00E22F3B">
              <w:t xml:space="preserve">data </w:t>
            </w:r>
            <w:r>
              <w:t xml:space="preserve">to </w:t>
            </w:r>
            <w:r w:rsidR="007B2DBE">
              <w:t>an</w:t>
            </w:r>
            <w:r w:rsidR="00E22F3B">
              <w:t xml:space="preserve"> </w:t>
            </w:r>
            <w:r w:rsidR="00CF489D">
              <w:t>Ground Station</w:t>
            </w:r>
            <w:r w:rsidR="00877EF6">
              <w:t xml:space="preserve"> Laptop</w:t>
            </w:r>
          </w:p>
        </w:tc>
        <w:tc>
          <w:tcPr>
            <w:tcW w:w="4050" w:type="dxa"/>
          </w:tcPr>
          <w:p w14:paraId="18BFAFB9" w14:textId="77777777" w:rsidR="00B76359" w:rsidRDefault="00B76359" w:rsidP="008464C6"/>
          <w:p w14:paraId="7FC20984" w14:textId="77777777" w:rsidR="00866E5B" w:rsidRDefault="00866E5B" w:rsidP="008464C6"/>
          <w:p w14:paraId="17ACEBAE" w14:textId="77777777" w:rsidR="00866E5B" w:rsidRDefault="00866E5B" w:rsidP="008464C6"/>
          <w:p w14:paraId="532BD156" w14:textId="77777777" w:rsidR="00866E5B" w:rsidRDefault="00866E5B" w:rsidP="008464C6"/>
          <w:p w14:paraId="5B84D54A" w14:textId="77777777" w:rsidR="00866E5B" w:rsidRDefault="00866E5B" w:rsidP="008464C6"/>
          <w:p w14:paraId="5BCFAC4B" w14:textId="77777777" w:rsidR="00866E5B" w:rsidRDefault="00866E5B" w:rsidP="008464C6"/>
          <w:p w14:paraId="46CAF08C" w14:textId="77777777" w:rsidR="00866E5B" w:rsidRDefault="00866E5B" w:rsidP="008464C6"/>
          <w:p w14:paraId="72B28CBE" w14:textId="77777777" w:rsidR="00866E5B" w:rsidRDefault="00866E5B" w:rsidP="008464C6"/>
          <w:p w14:paraId="72977B9C" w14:textId="77777777" w:rsidR="00866E5B" w:rsidRDefault="00866E5B" w:rsidP="008464C6"/>
          <w:p w14:paraId="7104FA76" w14:textId="77777777" w:rsidR="00866E5B" w:rsidRDefault="00866E5B" w:rsidP="008464C6"/>
          <w:p w14:paraId="72110836" w14:textId="77777777" w:rsidR="00866E5B" w:rsidRDefault="00866E5B" w:rsidP="008464C6"/>
          <w:p w14:paraId="2DC90A23" w14:textId="003696C8" w:rsidR="00866E5B" w:rsidRDefault="00866E5B" w:rsidP="008464C6">
            <w:proofErr w:type="spellStart"/>
            <w:r>
              <w:t>SpinLock</w:t>
            </w:r>
            <w:proofErr w:type="spellEnd"/>
            <w:r>
              <w:t xml:space="preserve"> vs </w:t>
            </w:r>
            <w:proofErr w:type="spellStart"/>
            <w:r>
              <w:t>BusyWait</w:t>
            </w:r>
            <w:proofErr w:type="spellEnd"/>
          </w:p>
          <w:p w14:paraId="74D05325" w14:textId="77777777" w:rsidR="00866E5B" w:rsidRDefault="00866E5B" w:rsidP="008464C6"/>
          <w:p w14:paraId="0980D1B8" w14:textId="23A274A9" w:rsidR="00866E5B" w:rsidRDefault="00866E5B" w:rsidP="008464C6">
            <w:r>
              <w:t xml:space="preserve">If critical section is small and wait is shorter than a context switch it may be worth </w:t>
            </w:r>
            <w:proofErr w:type="spellStart"/>
            <w:r>
              <w:t>SpinLocking</w:t>
            </w:r>
            <w:proofErr w:type="spellEnd"/>
            <w:r>
              <w:t>.</w:t>
            </w:r>
            <w:r w:rsidR="00B23FCE">
              <w:br/>
            </w:r>
            <w:r w:rsidR="00B23FCE">
              <w:br/>
            </w:r>
            <w:proofErr w:type="spellStart"/>
            <w:r w:rsidR="00B23FCE">
              <w:t>BusyWait</w:t>
            </w:r>
            <w:proofErr w:type="spellEnd"/>
            <w:r w:rsidR="00B23FCE">
              <w:t xml:space="preserve"> generally is ok but could be bad especially for CPU power management.</w:t>
            </w:r>
            <w:r w:rsidR="0095132B">
              <w:t xml:space="preserve"> Constantly checking forces causes cache synchronization traffic. </w:t>
            </w:r>
          </w:p>
        </w:tc>
        <w:tc>
          <w:tcPr>
            <w:tcW w:w="4860" w:type="dxa"/>
          </w:tcPr>
          <w:p w14:paraId="2DFA2A7B" w14:textId="77777777" w:rsidR="00B76359" w:rsidRDefault="00B76359" w:rsidP="008464C6"/>
        </w:tc>
      </w:tr>
      <w:tr w:rsidR="00B76359" w14:paraId="3C4A693B" w14:textId="77777777" w:rsidTr="00AC1839">
        <w:tc>
          <w:tcPr>
            <w:tcW w:w="2070" w:type="dxa"/>
          </w:tcPr>
          <w:p w14:paraId="36E39329" w14:textId="77777777" w:rsidR="00B76359" w:rsidRPr="00076B28" w:rsidRDefault="00B76359" w:rsidP="008464C6">
            <w:pPr>
              <w:rPr>
                <w:b/>
                <w:bCs/>
              </w:rPr>
            </w:pPr>
            <w:r w:rsidRPr="00076B28">
              <w:rPr>
                <w:b/>
                <w:bCs/>
              </w:rPr>
              <w:t>Leadership</w:t>
            </w:r>
          </w:p>
        </w:tc>
        <w:tc>
          <w:tcPr>
            <w:tcW w:w="3870" w:type="dxa"/>
          </w:tcPr>
          <w:p w14:paraId="53915459" w14:textId="4A2FF678" w:rsidR="00B76359" w:rsidRPr="004C0103" w:rsidRDefault="00252BB0" w:rsidP="008464C6">
            <w:r w:rsidRPr="00252BB0">
              <w:rPr>
                <w:b/>
                <w:bCs/>
              </w:rPr>
              <w:t>S</w:t>
            </w:r>
            <w:r>
              <w:t xml:space="preserve">: </w:t>
            </w:r>
            <w:r>
              <w:t xml:space="preserve">We had a new hire that came in </w:t>
            </w:r>
            <w:r>
              <w:t>right before the pandemic. The lead software engineer became sick and had an emergency leave around the same timeframe for a month</w:t>
            </w:r>
            <w:r>
              <w:br/>
            </w:r>
            <w:r w:rsidRPr="00252BB0">
              <w:rPr>
                <w:b/>
                <w:bCs/>
              </w:rPr>
              <w:t>A:</w:t>
            </w:r>
            <w:r>
              <w:rPr>
                <w:b/>
                <w:bCs/>
              </w:rPr>
              <w:t xml:space="preserve"> </w:t>
            </w:r>
            <w:r>
              <w:t>With the lack of a lead on the project I took it upon me to ease the new engineer.</w:t>
            </w:r>
            <w:r>
              <w:br/>
              <w:t xml:space="preserve">- I offered that he could reach out </w:t>
            </w:r>
            <w:r w:rsidR="004C0103">
              <w:t>to me whenever he become stuck or had any questions. I asked open ended questions to get a feel of what he preferred</w:t>
            </w:r>
            <w:r w:rsidR="004C0103">
              <w:br/>
            </w:r>
            <w:r w:rsidR="004C0103">
              <w:rPr>
                <w:b/>
                <w:bCs/>
              </w:rPr>
              <w:t>R:</w:t>
            </w:r>
            <w:r w:rsidR="004C0103">
              <w:t xml:space="preserve"> </w:t>
            </w:r>
            <w:r w:rsidR="009A0177">
              <w:t xml:space="preserve">Despite our lead I saw an opportunity for process improvement. This allowed him to </w:t>
            </w:r>
            <w:r w:rsidR="006A39EB">
              <w:t xml:space="preserve">read </w:t>
            </w:r>
            <w:r w:rsidR="009A0177">
              <w:t xml:space="preserve">documentation, become familiar with the system and slowly easing him into his first task. </w:t>
            </w:r>
            <w:r w:rsidR="004C0103">
              <w:t xml:space="preserve">He even </w:t>
            </w:r>
            <w:r w:rsidR="00576388">
              <w:t xml:space="preserve">thanked me by saying he felt very </w:t>
            </w:r>
            <w:r w:rsidR="006A39EB">
              <w:t>welcom</w:t>
            </w:r>
            <w:r w:rsidR="00576388">
              <w:t xml:space="preserve">ed </w:t>
            </w:r>
            <w:r w:rsidR="006A39EB">
              <w:t>to the team.</w:t>
            </w:r>
            <w:r w:rsidR="004C0103">
              <w:t xml:space="preserve"> </w:t>
            </w:r>
          </w:p>
        </w:tc>
        <w:tc>
          <w:tcPr>
            <w:tcW w:w="4050" w:type="dxa"/>
          </w:tcPr>
          <w:p w14:paraId="095DCCFA" w14:textId="77777777" w:rsidR="00B76359" w:rsidRDefault="00B76359" w:rsidP="008464C6"/>
        </w:tc>
        <w:tc>
          <w:tcPr>
            <w:tcW w:w="4860" w:type="dxa"/>
          </w:tcPr>
          <w:p w14:paraId="6E8D42D9" w14:textId="77777777" w:rsidR="00B76359" w:rsidRDefault="00B76359" w:rsidP="008464C6"/>
        </w:tc>
      </w:tr>
      <w:tr w:rsidR="00B76359" w14:paraId="387E1E90" w14:textId="77777777" w:rsidTr="00AC1839">
        <w:tc>
          <w:tcPr>
            <w:tcW w:w="2070" w:type="dxa"/>
          </w:tcPr>
          <w:p w14:paraId="0DB3D394" w14:textId="77777777" w:rsidR="00B76359" w:rsidRPr="00076B28" w:rsidRDefault="00B76359" w:rsidP="008464C6">
            <w:pPr>
              <w:rPr>
                <w:b/>
                <w:bCs/>
              </w:rPr>
            </w:pPr>
            <w:r w:rsidRPr="00076B28">
              <w:rPr>
                <w:b/>
                <w:bCs/>
              </w:rPr>
              <w:t>Conflicts</w:t>
            </w:r>
          </w:p>
        </w:tc>
        <w:tc>
          <w:tcPr>
            <w:tcW w:w="3870" w:type="dxa"/>
          </w:tcPr>
          <w:p w14:paraId="46C891C2" w14:textId="039EEE53" w:rsidR="00B76359" w:rsidRDefault="00817A9C" w:rsidP="008464C6">
            <w:r>
              <w:t>-new hire, training, pandemic</w:t>
            </w:r>
            <w:r>
              <w:br/>
              <w:t>- advocating for digital fluency</w:t>
            </w:r>
          </w:p>
        </w:tc>
        <w:tc>
          <w:tcPr>
            <w:tcW w:w="4050" w:type="dxa"/>
          </w:tcPr>
          <w:p w14:paraId="178C93C6" w14:textId="743281A8" w:rsidR="00B76359" w:rsidRDefault="00817A9C" w:rsidP="008464C6">
            <w:r>
              <w:t>- dynamic environment working with different teams every month on a rotation</w:t>
            </w:r>
          </w:p>
        </w:tc>
        <w:tc>
          <w:tcPr>
            <w:tcW w:w="4860" w:type="dxa"/>
          </w:tcPr>
          <w:p w14:paraId="070DD3AC" w14:textId="2AA6A2FF" w:rsidR="00B76359" w:rsidRPr="00171958" w:rsidRDefault="00171958" w:rsidP="008464C6">
            <w:r>
              <w:rPr>
                <w:b/>
                <w:bCs/>
              </w:rPr>
              <w:t>S:</w:t>
            </w:r>
            <w:r w:rsidR="0036573F">
              <w:rPr>
                <w:b/>
                <w:bCs/>
              </w:rPr>
              <w:t xml:space="preserve"> </w:t>
            </w:r>
            <w:r w:rsidR="0036573F">
              <w:t>-Our senior capstone project related to designing a</w:t>
            </w:r>
            <w:r w:rsidR="0096515B">
              <w:t xml:space="preserve"> </w:t>
            </w:r>
            <w:r w:rsidR="0036573F">
              <w:t>robot which would compete in local competition</w:t>
            </w:r>
            <w:r w:rsidR="0036573F">
              <w:br/>
            </w:r>
            <w:r w:rsidR="0036573F">
              <w:rPr>
                <w:b/>
                <w:bCs/>
              </w:rPr>
              <w:t>-</w:t>
            </w:r>
            <w:r w:rsidR="0036573F">
              <w:t xml:space="preserve"> </w:t>
            </w:r>
            <w:r w:rsidR="00C91993">
              <w:t xml:space="preserve">In short, </w:t>
            </w:r>
            <w:r w:rsidR="0036573F">
              <w:t xml:space="preserve">we came up with </w:t>
            </w:r>
            <w:r w:rsidR="00354289">
              <w:t>different</w:t>
            </w:r>
            <w:r w:rsidR="0036573F">
              <w:t xml:space="preserve"> designs and </w:t>
            </w:r>
            <w:r w:rsidR="0036573F">
              <w:lastRenderedPageBreak/>
              <w:t>the team was torn between two</w:t>
            </w:r>
            <w:r w:rsidR="00B70687">
              <w:t>. We could not come to an agreement</w:t>
            </w:r>
            <w:r w:rsidR="00B70687">
              <w:br/>
            </w:r>
            <w:r w:rsidRPr="00171958">
              <w:rPr>
                <w:b/>
              </w:rPr>
              <w:t>A</w:t>
            </w:r>
            <w:r>
              <w:t>:</w:t>
            </w:r>
            <w:r w:rsidR="005A489E">
              <w:t xml:space="preserve"> </w:t>
            </w:r>
            <w:r w:rsidR="000A2456">
              <w:t>- this dragged out for a week and so I took this into my own hands and organized a meeting:</w:t>
            </w:r>
            <w:r w:rsidR="0036573F">
              <w:t xml:space="preserve"> </w:t>
            </w:r>
            <w:r w:rsidR="000A2456">
              <w:br/>
              <w:t>-prior to the meeting I organized a</w:t>
            </w:r>
            <w:r w:rsidR="006B2BF9">
              <w:t xml:space="preserve"> </w:t>
            </w:r>
            <w:r w:rsidR="00C823CA">
              <w:t>proposal: design 2 prototype</w:t>
            </w:r>
            <w:r w:rsidR="006B2BF9">
              <w:t>s</w:t>
            </w:r>
            <w:r w:rsidR="000A2456">
              <w:t xml:space="preserve"> with core functionality</w:t>
            </w:r>
            <w:r w:rsidR="008C6F88">
              <w:t xml:space="preserve"> </w:t>
            </w:r>
            <w:r w:rsidR="00452CF8">
              <w:br/>
              <w:t xml:space="preserve">- During the meeting we discussed the concerns and agreed that making two prototypes was worthwhile. </w:t>
            </w:r>
            <w:r w:rsidR="00C86A20">
              <w:t>Of course,</w:t>
            </w:r>
            <w:r w:rsidR="00452CF8">
              <w:t xml:space="preserve"> we risked deadlines but we all felt that this was a necessary step to achieve a </w:t>
            </w:r>
            <w:r w:rsidR="00452CF8" w:rsidRPr="00452CF8">
              <w:rPr>
                <w:b/>
                <w:bCs/>
              </w:rPr>
              <w:t>Minimal Viable Product</w:t>
            </w:r>
            <w:r>
              <w:br/>
            </w:r>
            <w:r w:rsidRPr="00171958">
              <w:rPr>
                <w:b/>
              </w:rPr>
              <w:t>R</w:t>
            </w:r>
            <w:r>
              <w:t>:</w:t>
            </w:r>
            <w:r w:rsidR="001F008C">
              <w:t xml:space="preserve"> - we were able to get both prototypes </w:t>
            </w:r>
            <w:r w:rsidR="00904DE8">
              <w:t>built, tested and come to a conclusion</w:t>
            </w:r>
            <w:r w:rsidR="001F008C">
              <w:br/>
              <w:t xml:space="preserve">- </w:t>
            </w:r>
            <w:r w:rsidR="00817335">
              <w:t xml:space="preserve">We selected the design </w:t>
            </w:r>
            <w:r w:rsidR="001F008C">
              <w:t xml:space="preserve">with 4 wheels = more torque which </w:t>
            </w:r>
            <w:r w:rsidR="00B22AA6">
              <w:t xml:space="preserve">was key </w:t>
            </w:r>
            <w:r w:rsidR="001F008C">
              <w:t>in winning the competition</w:t>
            </w:r>
          </w:p>
        </w:tc>
      </w:tr>
      <w:tr w:rsidR="00B76359" w14:paraId="1AC0C3BE" w14:textId="77777777" w:rsidTr="00AC1839">
        <w:tc>
          <w:tcPr>
            <w:tcW w:w="2070" w:type="dxa"/>
          </w:tcPr>
          <w:p w14:paraId="5967532D" w14:textId="77777777" w:rsidR="00B76359" w:rsidRPr="00076B28" w:rsidRDefault="00B76359" w:rsidP="008464C6">
            <w:pPr>
              <w:rPr>
                <w:b/>
                <w:bCs/>
              </w:rPr>
            </w:pPr>
            <w:r w:rsidRPr="00076B28">
              <w:rPr>
                <w:b/>
                <w:bCs/>
              </w:rPr>
              <w:lastRenderedPageBreak/>
              <w:t>What you’d do Differently</w:t>
            </w:r>
          </w:p>
        </w:tc>
        <w:tc>
          <w:tcPr>
            <w:tcW w:w="3870" w:type="dxa"/>
          </w:tcPr>
          <w:p w14:paraId="6BEECF85" w14:textId="7E08E71F" w:rsidR="00B76359" w:rsidRDefault="00B76359" w:rsidP="008464C6"/>
        </w:tc>
        <w:tc>
          <w:tcPr>
            <w:tcW w:w="4050" w:type="dxa"/>
          </w:tcPr>
          <w:p w14:paraId="439C09EB" w14:textId="77777777" w:rsidR="00B76359" w:rsidRDefault="00B76359" w:rsidP="008464C6"/>
        </w:tc>
        <w:tc>
          <w:tcPr>
            <w:tcW w:w="4860" w:type="dxa"/>
          </w:tcPr>
          <w:p w14:paraId="196FF640" w14:textId="3E39F57D" w:rsidR="00453686" w:rsidRDefault="00495781" w:rsidP="0035551A">
            <w:r>
              <w:t>- I would have ordered</w:t>
            </w:r>
            <w:r w:rsidR="00453686">
              <w:t xml:space="preserve"> </w:t>
            </w:r>
            <w:r>
              <w:t xml:space="preserve">several </w:t>
            </w:r>
            <w:r w:rsidR="00453686">
              <w:t>spare parts</w:t>
            </w:r>
          </w:p>
          <w:p w14:paraId="5F3C20E7" w14:textId="4E9590ED" w:rsidR="00453686" w:rsidRDefault="0035551A" w:rsidP="0035551A">
            <w:r>
              <w:t xml:space="preserve">- </w:t>
            </w:r>
            <w:r w:rsidR="00453686">
              <w:t xml:space="preserve">sometimes </w:t>
            </w:r>
            <w:r w:rsidR="00207E27">
              <w:t xml:space="preserve">the </w:t>
            </w:r>
            <w:r w:rsidR="00453686">
              <w:t>motors</w:t>
            </w:r>
            <w:r w:rsidR="00207E27">
              <w:t xml:space="preserve"> drivers would break. Ordering parts often </w:t>
            </w:r>
            <w:r w:rsidR="00453686">
              <w:t>led to a week of downtime waiting for the parts to come in</w:t>
            </w:r>
          </w:p>
          <w:p w14:paraId="567C3CA5" w14:textId="4EA7DD30" w:rsidR="00453686" w:rsidRDefault="0035551A" w:rsidP="0035551A">
            <w:r>
              <w:t>-</w:t>
            </w:r>
            <w:r w:rsidR="00453686">
              <w:t xml:space="preserve">sometimes the sensors had manufacturing defects so some of the sensors had different Signal To Noise ratios </w:t>
            </w:r>
          </w:p>
          <w:p w14:paraId="543545BA" w14:textId="228A97F5" w:rsidR="00C1634C" w:rsidRDefault="00C1634C" w:rsidP="00C1634C">
            <w:pPr>
              <w:pStyle w:val="ListParagraph"/>
            </w:pPr>
          </w:p>
        </w:tc>
      </w:tr>
      <w:tr w:rsidR="00B76359" w14:paraId="474D318A" w14:textId="77777777" w:rsidTr="00AC1839">
        <w:tc>
          <w:tcPr>
            <w:tcW w:w="2070" w:type="dxa"/>
          </w:tcPr>
          <w:p w14:paraId="70221B53" w14:textId="77777777" w:rsidR="00B76359" w:rsidRPr="00076B28" w:rsidRDefault="00B76359" w:rsidP="008464C6">
            <w:pPr>
              <w:rPr>
                <w:b/>
                <w:bCs/>
              </w:rPr>
            </w:pPr>
            <w:r>
              <w:rPr>
                <w:b/>
                <w:bCs/>
              </w:rPr>
              <w:t xml:space="preserve">Technical Decisions </w:t>
            </w:r>
          </w:p>
        </w:tc>
        <w:tc>
          <w:tcPr>
            <w:tcW w:w="3870" w:type="dxa"/>
          </w:tcPr>
          <w:p w14:paraId="677F2E0B" w14:textId="629D9BD0" w:rsidR="00B76359" w:rsidRDefault="00230FF1" w:rsidP="008464C6">
            <w:r>
              <w:t>- primary requirement: record the flight data</w:t>
            </w:r>
          </w:p>
        </w:tc>
        <w:tc>
          <w:tcPr>
            <w:tcW w:w="4050" w:type="dxa"/>
          </w:tcPr>
          <w:p w14:paraId="1516559C" w14:textId="77777777" w:rsidR="00B76359" w:rsidRDefault="00B76359" w:rsidP="008464C6"/>
        </w:tc>
        <w:tc>
          <w:tcPr>
            <w:tcW w:w="4860" w:type="dxa"/>
          </w:tcPr>
          <w:p w14:paraId="14DEED95" w14:textId="77777777" w:rsidR="00B76359" w:rsidRDefault="00B76359" w:rsidP="008464C6"/>
        </w:tc>
      </w:tr>
      <w:tr w:rsidR="00B76359" w14:paraId="609F531E" w14:textId="77777777" w:rsidTr="00AC1839">
        <w:tc>
          <w:tcPr>
            <w:tcW w:w="2070" w:type="dxa"/>
          </w:tcPr>
          <w:p w14:paraId="77724EC0" w14:textId="77777777" w:rsidR="00B76359" w:rsidRDefault="00B76359" w:rsidP="008464C6">
            <w:pPr>
              <w:rPr>
                <w:b/>
                <w:bCs/>
              </w:rPr>
            </w:pPr>
            <w:r>
              <w:rPr>
                <w:b/>
                <w:bCs/>
              </w:rPr>
              <w:t>Choices of Technology (Trade-offs)</w:t>
            </w:r>
          </w:p>
        </w:tc>
        <w:tc>
          <w:tcPr>
            <w:tcW w:w="3870" w:type="dxa"/>
          </w:tcPr>
          <w:p w14:paraId="774410DC" w14:textId="4AB98D07" w:rsidR="00B76359" w:rsidRPr="00583307" w:rsidRDefault="009F65F3" w:rsidP="008464C6">
            <w:r>
              <w:t xml:space="preserve">Web UI Dashboard: </w:t>
            </w:r>
            <w:r>
              <w:t xml:space="preserve">Prometheus vs </w:t>
            </w:r>
            <w:proofErr w:type="spellStart"/>
            <w:r>
              <w:t>InfluxDB</w:t>
            </w:r>
            <w:proofErr w:type="spellEnd"/>
            <w:r>
              <w:t xml:space="preserve"> </w:t>
            </w:r>
            <w:r>
              <w:br/>
            </w:r>
            <w:r w:rsidR="00E27C14">
              <w:t xml:space="preserve">- </w:t>
            </w:r>
            <w:r>
              <w:t xml:space="preserve">ideal for timeseries data; both free </w:t>
            </w:r>
            <w:r w:rsidR="00583307">
              <w:br/>
              <w:t>- both had proprietary query languages</w:t>
            </w:r>
            <w:r w:rsidR="007E6CEA">
              <w:t xml:space="preserve"> </w:t>
            </w:r>
            <w:r w:rsidRPr="00583307">
              <w:rPr>
                <w:b/>
                <w:bCs/>
              </w:rPr>
              <w:t>Prometheus</w:t>
            </w:r>
            <w:r w:rsidR="00F073E4">
              <w:rPr>
                <w:b/>
                <w:bCs/>
              </w:rPr>
              <w:t xml:space="preserve"> + Grafana</w:t>
            </w:r>
            <w:r w:rsidR="00583307">
              <w:rPr>
                <w:b/>
                <w:bCs/>
              </w:rPr>
              <w:br/>
              <w:t>-</w:t>
            </w:r>
            <w:r>
              <w:t xml:space="preserve"> easy setup</w:t>
            </w:r>
            <w:r w:rsidR="00642EDE">
              <w:br/>
            </w:r>
            <w:r w:rsidR="007E6CEA">
              <w:t xml:space="preserve">- </w:t>
            </w:r>
            <w:r w:rsidR="00583307">
              <w:t>limited scraping data rate</w:t>
            </w:r>
            <w:r w:rsidR="00F073E4">
              <w:t xml:space="preserve"> to 1HZ</w:t>
            </w:r>
            <w:r w:rsidR="00583307">
              <w:br/>
            </w:r>
            <w:proofErr w:type="spellStart"/>
            <w:r w:rsidR="00583307">
              <w:rPr>
                <w:b/>
                <w:bCs/>
              </w:rPr>
              <w:t>InfluxDB</w:t>
            </w:r>
            <w:proofErr w:type="spellEnd"/>
            <w:r w:rsidR="00F073E4">
              <w:rPr>
                <w:b/>
                <w:bCs/>
              </w:rPr>
              <w:t xml:space="preserve"> + Grafana</w:t>
            </w:r>
            <w:r w:rsidR="00583307">
              <w:rPr>
                <w:b/>
                <w:bCs/>
              </w:rPr>
              <w:br/>
            </w:r>
            <w:r w:rsidR="00583307">
              <w:t>-</w:t>
            </w:r>
            <w:r w:rsidR="00F073E4">
              <w:t xml:space="preserve"> more effort to get setup</w:t>
            </w:r>
            <w:r w:rsidR="00F073E4">
              <w:br/>
            </w:r>
            <w:r w:rsidR="00F073E4">
              <w:lastRenderedPageBreak/>
              <w:t>- excellent for large data sets</w:t>
            </w:r>
            <w:r w:rsidR="00F073E4">
              <w:br/>
              <w:t>- more visual customization</w:t>
            </w:r>
            <w:r w:rsidR="00F073E4">
              <w:br/>
            </w:r>
            <w:r w:rsidR="00F073E4">
              <w:br/>
              <w:t xml:space="preserve">In the end we went with </w:t>
            </w:r>
            <w:proofErr w:type="spellStart"/>
            <w:r w:rsidR="00F073E4">
              <w:t>InfluxDB</w:t>
            </w:r>
            <w:proofErr w:type="spellEnd"/>
            <w:r w:rsidR="00F073E4">
              <w:t xml:space="preserve"> primarily because the 1HZ </w:t>
            </w:r>
            <w:r w:rsidR="00251DDE">
              <w:t>limitation. With different customers coming in they may have different requirements and setting up the docker container frameworks starting from scratch would be working backwards.</w:t>
            </w:r>
          </w:p>
        </w:tc>
        <w:tc>
          <w:tcPr>
            <w:tcW w:w="4050" w:type="dxa"/>
          </w:tcPr>
          <w:p w14:paraId="0947C488" w14:textId="77777777" w:rsidR="00B76359" w:rsidRDefault="00B76359" w:rsidP="008464C6"/>
        </w:tc>
        <w:tc>
          <w:tcPr>
            <w:tcW w:w="4860" w:type="dxa"/>
          </w:tcPr>
          <w:p w14:paraId="214B4B95" w14:textId="77777777" w:rsidR="00B76359" w:rsidRDefault="00B76359" w:rsidP="008464C6"/>
        </w:tc>
      </w:tr>
      <w:tr w:rsidR="00166820" w14:paraId="45337203" w14:textId="77777777" w:rsidTr="00AC1839">
        <w:tc>
          <w:tcPr>
            <w:tcW w:w="14850" w:type="dxa"/>
            <w:gridSpan w:val="4"/>
            <w:shd w:val="clear" w:color="auto" w:fill="D9D9D9" w:themeFill="background1" w:themeFillShade="D9"/>
          </w:tcPr>
          <w:p w14:paraId="601FF629" w14:textId="2028A2FE" w:rsidR="00166820" w:rsidRPr="00166820" w:rsidRDefault="00166820">
            <w:pPr>
              <w:rPr>
                <w:b/>
                <w:bCs/>
              </w:rPr>
            </w:pPr>
            <w:r w:rsidRPr="00166820">
              <w:rPr>
                <w:b/>
                <w:bCs/>
              </w:rPr>
              <w:t>Genuine Questions</w:t>
            </w:r>
          </w:p>
        </w:tc>
      </w:tr>
      <w:tr w:rsidR="0055579F" w14:paraId="3E4E709D" w14:textId="77777777" w:rsidTr="00AC1839">
        <w:tc>
          <w:tcPr>
            <w:tcW w:w="14850" w:type="dxa"/>
            <w:gridSpan w:val="4"/>
          </w:tcPr>
          <w:p w14:paraId="2EB19470" w14:textId="661132FE" w:rsidR="00133E57" w:rsidRDefault="000F6AA4">
            <w:r w:rsidRPr="0055579F">
              <w:rPr>
                <w:b/>
                <w:bCs/>
              </w:rPr>
              <w:t>Introduce</w:t>
            </w:r>
            <w:r w:rsidR="0055579F">
              <w:rPr>
                <w:b/>
                <w:bCs/>
              </w:rPr>
              <w:t xml:space="preserve"> yourself:</w:t>
            </w:r>
            <w:r w:rsidR="005126E1">
              <w:br/>
            </w:r>
            <w:r w:rsidR="005F4482">
              <w:rPr>
                <w:b/>
                <w:bCs/>
              </w:rPr>
              <w:t xml:space="preserve">Name: </w:t>
            </w:r>
            <w:r w:rsidR="005126E1">
              <w:t>Hello my name is Adrian Alonzo.</w:t>
            </w:r>
          </w:p>
          <w:p w14:paraId="2A5118F7" w14:textId="53A12F0E" w:rsidR="00025C37" w:rsidRPr="00AF4CB6" w:rsidRDefault="00DB2982">
            <w:r>
              <w:rPr>
                <w:b/>
                <w:bCs/>
              </w:rPr>
              <w:t xml:space="preserve">Current Role: </w:t>
            </w:r>
            <w:r w:rsidR="00133E57">
              <w:t xml:space="preserve">I am an </w:t>
            </w:r>
            <w:r w:rsidR="007E5A65">
              <w:t>E</w:t>
            </w:r>
            <w:r w:rsidR="00133E57">
              <w:t xml:space="preserve">lectronics </w:t>
            </w:r>
            <w:r w:rsidR="007E5A65">
              <w:t>E</w:t>
            </w:r>
            <w:r w:rsidR="00133E57">
              <w:t>ngineer at Edwards AFB</w:t>
            </w:r>
            <w:r w:rsidR="00C520E9">
              <w:t xml:space="preserve">. </w:t>
            </w:r>
            <w:r w:rsidR="00133E57">
              <w:t xml:space="preserve">I </w:t>
            </w:r>
            <w:r w:rsidR="00B62E91">
              <w:t xml:space="preserve">work in </w:t>
            </w:r>
            <w:r w:rsidR="00133E57">
              <w:t xml:space="preserve">the autonomy team </w:t>
            </w:r>
            <w:r w:rsidR="00FE63A5">
              <w:t xml:space="preserve">developing </w:t>
            </w:r>
            <w:proofErr w:type="spellStart"/>
            <w:r w:rsidR="00133E57">
              <w:t>c++</w:t>
            </w:r>
            <w:proofErr w:type="spellEnd"/>
            <w:r w:rsidR="00133E57">
              <w:t xml:space="preserve"> aerospace applications for</w:t>
            </w:r>
            <w:r w:rsidR="00BE4E04">
              <w:t xml:space="preserve"> AI</w:t>
            </w:r>
            <w:r w:rsidR="00133E57">
              <w:t xml:space="preserve"> data modeling efforts.</w:t>
            </w:r>
            <w:r w:rsidR="00020960">
              <w:t xml:space="preserve"> </w:t>
            </w:r>
            <w:r w:rsidR="00020960">
              <w:t>I have</w:t>
            </w:r>
            <w:r w:rsidR="009B178F">
              <w:t xml:space="preserve"> </w:t>
            </w:r>
            <w:r w:rsidR="00020960">
              <w:t>3+ years working in Aerospace</w:t>
            </w:r>
            <w:r w:rsidR="00AD14F6">
              <w:t xml:space="preserve"> </w:t>
            </w:r>
            <w:r w:rsidR="00DA536E">
              <w:t>for a total of</w:t>
            </w:r>
            <w:r w:rsidR="00AD14F6">
              <w:t xml:space="preserve"> 4 years working in Defense.</w:t>
            </w:r>
            <w:r>
              <w:br/>
            </w:r>
            <w:r w:rsidR="00133E57">
              <w:t xml:space="preserve"> </w:t>
            </w:r>
            <w:r w:rsidR="00F24EB1">
              <w:rPr>
                <w:b/>
                <w:bCs/>
              </w:rPr>
              <w:t>Background</w:t>
            </w:r>
            <w:r>
              <w:rPr>
                <w:b/>
                <w:bCs/>
              </w:rPr>
              <w:t>:</w:t>
            </w:r>
            <w:r w:rsidR="00F24EB1">
              <w:rPr>
                <w:b/>
                <w:bCs/>
              </w:rPr>
              <w:t xml:space="preserve"> </w:t>
            </w:r>
            <w:r w:rsidR="00C107F4">
              <w:t xml:space="preserve">My undergrad </w:t>
            </w:r>
            <w:r w:rsidR="00490D90">
              <w:t xml:space="preserve">background </w:t>
            </w:r>
            <w:r w:rsidR="00C107F4">
              <w:t xml:space="preserve">is Electrical Engineering at San Diego State University. I spent </w:t>
            </w:r>
            <w:r w:rsidR="008C6378">
              <w:t>a</w:t>
            </w:r>
            <w:r w:rsidR="00C107F4">
              <w:t xml:space="preserve"> semester working </w:t>
            </w:r>
            <w:r w:rsidR="008C6378">
              <w:t xml:space="preserve">closely </w:t>
            </w:r>
            <w:r w:rsidR="00C107F4">
              <w:t>with a professor on mobile development</w:t>
            </w:r>
            <w:r w:rsidR="008649FF">
              <w:t xml:space="preserve"> and data analysis</w:t>
            </w:r>
            <w:r w:rsidR="00C107F4">
              <w:t>.</w:t>
            </w:r>
            <w:r w:rsidR="00604BFD">
              <w:t xml:space="preserve"> In addition to that </w:t>
            </w:r>
            <w:r w:rsidR="00A051B5">
              <w:t xml:space="preserve">some friends and </w:t>
            </w:r>
            <w:r w:rsidR="00AD2ADB">
              <w:t xml:space="preserve">I </w:t>
            </w:r>
            <w:r w:rsidR="00275EAD">
              <w:t xml:space="preserve">attempted to </w:t>
            </w:r>
            <w:r w:rsidR="00604BFD">
              <w:t>launch a startu</w:t>
            </w:r>
            <w:r w:rsidR="003F0A52">
              <w:t>p</w:t>
            </w:r>
            <w:r w:rsidR="00604BFD">
              <w:t>.</w:t>
            </w:r>
            <w:r w:rsidR="00701767">
              <w:t xml:space="preserve"> I am </w:t>
            </w:r>
            <w:r w:rsidR="00373254">
              <w:t xml:space="preserve">now </w:t>
            </w:r>
            <w:r w:rsidR="00701767">
              <w:t xml:space="preserve">a </w:t>
            </w:r>
            <w:r w:rsidR="00EF2F68">
              <w:t xml:space="preserve">Computer Science </w:t>
            </w:r>
            <w:r w:rsidR="00701767">
              <w:t xml:space="preserve">graduate student at Georgia Tech Institute of Technology specializing in computing systems. </w:t>
            </w:r>
            <w:r w:rsidR="00033CD1">
              <w:t>My favorite classes include Software Design and Operating Systems.</w:t>
            </w:r>
            <w:r w:rsidR="001C4387">
              <w:br/>
            </w:r>
            <w:r w:rsidR="001D4164">
              <w:rPr>
                <w:b/>
                <w:bCs/>
              </w:rPr>
              <w:t>Outside of Work</w:t>
            </w:r>
            <w:r w:rsidR="00AF4CB6">
              <w:rPr>
                <w:b/>
                <w:bCs/>
              </w:rPr>
              <w:t xml:space="preserve">: </w:t>
            </w:r>
            <w:r w:rsidR="001D4164">
              <w:rPr>
                <w:b/>
                <w:bCs/>
              </w:rPr>
              <w:br/>
            </w:r>
            <w:r w:rsidR="001D4164">
              <w:t xml:space="preserve">- </w:t>
            </w:r>
            <w:r w:rsidR="00AF4CB6">
              <w:t xml:space="preserve">I </w:t>
            </w:r>
            <w:r w:rsidR="00780320">
              <w:t xml:space="preserve">like to </w:t>
            </w:r>
            <w:r w:rsidR="00D808E7">
              <w:t xml:space="preserve">contribute </w:t>
            </w:r>
            <w:r w:rsidR="00AF4CB6">
              <w:t xml:space="preserve">to an </w:t>
            </w:r>
            <w:r w:rsidR="000E61C9">
              <w:t>open-source</w:t>
            </w:r>
            <w:r w:rsidR="00D808E7">
              <w:t xml:space="preserve"> </w:t>
            </w:r>
            <w:r w:rsidR="00780320">
              <w:t>software. Right now I</w:t>
            </w:r>
            <w:r w:rsidR="001C2052">
              <w:t xml:space="preserve"> am working on </w:t>
            </w:r>
            <w:r w:rsidR="00276860">
              <w:t>sprite</w:t>
            </w:r>
            <w:r w:rsidR="00730836">
              <w:t xml:space="preserve"> graphics</w:t>
            </w:r>
            <w:r w:rsidR="00A779F9">
              <w:t xml:space="preserve"> </w:t>
            </w:r>
            <w:r w:rsidR="00D808E7">
              <w:t>importer (Unity-</w:t>
            </w:r>
            <w:proofErr w:type="spellStart"/>
            <w:r w:rsidR="00D808E7">
              <w:t>Aseprite</w:t>
            </w:r>
            <w:proofErr w:type="spellEnd"/>
            <w:r w:rsidR="00D808E7">
              <w:t xml:space="preserve">-Importer) </w:t>
            </w:r>
            <w:r w:rsidR="004A563E">
              <w:t xml:space="preserve">which </w:t>
            </w:r>
            <w:r w:rsidR="00DF6C6E">
              <w:t>improves the toolchain for smaller game developers</w:t>
            </w:r>
            <w:r w:rsidR="001E6A32">
              <w:t xml:space="preserve"> to help ship their products </w:t>
            </w:r>
            <w:r w:rsidR="00BB4885">
              <w:t>faster</w:t>
            </w:r>
            <w:r w:rsidR="001E6A32">
              <w:t>.</w:t>
            </w:r>
          </w:p>
          <w:p w14:paraId="49A44741" w14:textId="708D76A3" w:rsidR="00025C37" w:rsidRPr="0057706B" w:rsidRDefault="00C520E9">
            <w:r>
              <w:t xml:space="preserve">- </w:t>
            </w:r>
            <w:r w:rsidR="00671A8C">
              <w:t xml:space="preserve">Every now and then I like to partake in </w:t>
            </w:r>
            <w:r w:rsidR="000C0783">
              <w:t>hackathons</w:t>
            </w:r>
            <w:r w:rsidR="00671A8C">
              <w:t xml:space="preserve"> and </w:t>
            </w:r>
            <w:proofErr w:type="spellStart"/>
            <w:r w:rsidR="00840817">
              <w:t>leetecode</w:t>
            </w:r>
            <w:proofErr w:type="spellEnd"/>
            <w:r w:rsidR="000C0783">
              <w:t>.</w:t>
            </w:r>
          </w:p>
        </w:tc>
      </w:tr>
      <w:tr w:rsidR="00166820" w14:paraId="19805304" w14:textId="77777777" w:rsidTr="00AC1839">
        <w:tc>
          <w:tcPr>
            <w:tcW w:w="14850" w:type="dxa"/>
            <w:gridSpan w:val="4"/>
          </w:tcPr>
          <w:p w14:paraId="359E6B1F" w14:textId="3CC654F0" w:rsidR="00166820" w:rsidRDefault="00166820">
            <w:r w:rsidRPr="00C552F4">
              <w:rPr>
                <w:b/>
                <w:bCs/>
              </w:rPr>
              <w:t xml:space="preserve">What are </w:t>
            </w:r>
            <w:r w:rsidR="00FA05D1" w:rsidRPr="00C552F4">
              <w:rPr>
                <w:b/>
                <w:bCs/>
              </w:rPr>
              <w:t>your</w:t>
            </w:r>
            <w:r w:rsidRPr="00C552F4">
              <w:rPr>
                <w:b/>
                <w:bCs/>
              </w:rPr>
              <w:t xml:space="preserve"> weaknesses?</w:t>
            </w:r>
            <w:r w:rsidR="00F819A9">
              <w:rPr>
                <w:b/>
                <w:bCs/>
              </w:rPr>
              <w:t xml:space="preserve"> </w:t>
            </w:r>
            <w:r w:rsidR="00F819A9">
              <w:t>Visual Learner</w:t>
            </w:r>
            <w:r w:rsidR="005771BF">
              <w:rPr>
                <w:b/>
                <w:bCs/>
              </w:rPr>
              <w:br/>
            </w:r>
            <w:r w:rsidR="00B3442F" w:rsidRPr="00B3442F">
              <w:rPr>
                <w:b/>
                <w:bCs/>
              </w:rPr>
              <w:t>S:</w:t>
            </w:r>
            <w:r w:rsidR="00B3442F">
              <w:t xml:space="preserve"> </w:t>
            </w:r>
            <w:r w:rsidR="00A85DF8">
              <w:t xml:space="preserve">- </w:t>
            </w:r>
            <w:r w:rsidR="000538B8">
              <w:t xml:space="preserve">I am a </w:t>
            </w:r>
            <w:r w:rsidR="00A85DF8">
              <w:t>visual learner</w:t>
            </w:r>
            <w:r w:rsidR="00940870">
              <w:t xml:space="preserve">. </w:t>
            </w:r>
            <w:r w:rsidR="00C76E46">
              <w:t xml:space="preserve">Because of this it </w:t>
            </w:r>
            <w:r w:rsidR="000405C6">
              <w:t xml:space="preserve">may take </w:t>
            </w:r>
            <w:r w:rsidR="007F5CB0">
              <w:t xml:space="preserve">some time </w:t>
            </w:r>
            <w:r w:rsidR="000709B9">
              <w:t xml:space="preserve">for me to </w:t>
            </w:r>
            <w:r w:rsidR="00C76E46">
              <w:t xml:space="preserve">initially </w:t>
            </w:r>
            <w:r w:rsidR="007F5CB0">
              <w:t xml:space="preserve">understand the problem. </w:t>
            </w:r>
            <w:r w:rsidR="00DC5614">
              <w:t xml:space="preserve">I like to see the </w:t>
            </w:r>
            <w:r w:rsidR="00F54894">
              <w:t xml:space="preserve">big </w:t>
            </w:r>
            <w:r w:rsidR="00B96693">
              <w:t>picture</w:t>
            </w:r>
            <w:r w:rsidR="00F54894">
              <w:t>.</w:t>
            </w:r>
            <w:r w:rsidR="00955FBB">
              <w:t xml:space="preserve"> </w:t>
            </w:r>
            <w:r w:rsidR="00CE15B2">
              <w:br/>
            </w:r>
            <w:r w:rsidR="00B3442F">
              <w:rPr>
                <w:b/>
                <w:bCs/>
              </w:rPr>
              <w:t>A:</w:t>
            </w:r>
            <w:r w:rsidR="00760F55">
              <w:rPr>
                <w:b/>
                <w:bCs/>
              </w:rPr>
              <w:t xml:space="preserve"> </w:t>
            </w:r>
            <w:r w:rsidR="00937BBC">
              <w:t>-</w:t>
            </w:r>
            <w:r w:rsidR="007618B6">
              <w:t xml:space="preserve"> </w:t>
            </w:r>
            <w:r w:rsidR="00FB5EE0">
              <w:t>So I</w:t>
            </w:r>
            <w:r w:rsidR="00E760DF">
              <w:t xml:space="preserve"> create </w:t>
            </w:r>
            <w:r w:rsidR="00937BBC">
              <w:t>diagrams</w:t>
            </w:r>
            <w:r w:rsidR="00760F55">
              <w:t xml:space="preserve"> </w:t>
            </w:r>
            <w:r w:rsidR="00B65168">
              <w:t xml:space="preserve">of all </w:t>
            </w:r>
            <w:r w:rsidR="00ED0837">
              <w:t>kinds (</w:t>
            </w:r>
            <w:r w:rsidR="004D73EF">
              <w:t xml:space="preserve">this includes </w:t>
            </w:r>
            <w:r w:rsidR="00B65168">
              <w:t xml:space="preserve">UML class, </w:t>
            </w:r>
            <w:r w:rsidR="00760F55">
              <w:t>component</w:t>
            </w:r>
            <w:r w:rsidR="006E2E22">
              <w:t xml:space="preserve">, </w:t>
            </w:r>
            <w:r w:rsidR="00760F55">
              <w:t xml:space="preserve">sequence </w:t>
            </w:r>
            <w:r w:rsidR="006E2E22">
              <w:t>and even wiring diagrams for the hardware</w:t>
            </w:r>
            <w:r w:rsidR="004D73EF">
              <w:t>)</w:t>
            </w:r>
            <w:r w:rsidR="007C004C">
              <w:br/>
              <w:t xml:space="preserve">    - the diagrams organize and gather my thoughts. </w:t>
            </w:r>
            <w:r w:rsidR="007C004C">
              <w:t xml:space="preserve">“Afterall one should stretch before </w:t>
            </w:r>
            <w:r w:rsidR="005A5C10">
              <w:t xml:space="preserve">running </w:t>
            </w:r>
            <w:r w:rsidR="007C004C">
              <w:t>a mile”</w:t>
            </w:r>
            <w:r w:rsidR="00FB5EE0">
              <w:br/>
            </w:r>
            <w:r w:rsidR="00FB5EE0">
              <w:t xml:space="preserve">    - </w:t>
            </w:r>
            <w:r w:rsidR="003175E8">
              <w:t>This helps</w:t>
            </w:r>
            <w:r w:rsidR="00FB5EE0">
              <w:t xml:space="preserve"> </w:t>
            </w:r>
            <w:r w:rsidR="00136920">
              <w:t>me ask</w:t>
            </w:r>
            <w:r w:rsidR="00FB5EE0">
              <w:t xml:space="preserve"> </w:t>
            </w:r>
            <w:r w:rsidR="00D27B8F">
              <w:t xml:space="preserve">important </w:t>
            </w:r>
            <w:r w:rsidR="00FB5EE0">
              <w:t>questions</w:t>
            </w:r>
            <w:r w:rsidR="00955FBB">
              <w:t xml:space="preserve"> </w:t>
            </w:r>
            <w:r w:rsidR="00D27B8F">
              <w:t>to narrow my focus</w:t>
            </w:r>
            <w:r w:rsidR="00955FBB">
              <w:t>–</w:t>
            </w:r>
            <w:r w:rsidR="00FB5EE0">
              <w:br/>
              <w:t xml:space="preserve">        - “Did we gather enough requirements?” – if not then loop back with the customer and gather more</w:t>
            </w:r>
            <w:r w:rsidR="00FB5EE0">
              <w:br/>
              <w:t xml:space="preserve">        - “How do we decouple the design?” – this helps to isolate logical layers in the program Ex. separating sensor drivers, networking </w:t>
            </w:r>
            <w:r w:rsidR="007D5472">
              <w:t>l</w:t>
            </w:r>
            <w:r w:rsidR="00FB5EE0">
              <w:t>ayer</w:t>
            </w:r>
            <w:r w:rsidR="00041B13">
              <w:t xml:space="preserve">. In most cases the two should not be </w:t>
            </w:r>
            <w:r w:rsidR="005C6954">
              <w:t>tightly</w:t>
            </w:r>
            <w:r w:rsidR="00041B13">
              <w:t xml:space="preserve"> coupled</w:t>
            </w:r>
            <w:r w:rsidR="00E760DF">
              <w:br/>
            </w:r>
            <w:r w:rsidR="002501A3">
              <w:rPr>
                <w:b/>
                <w:bCs/>
              </w:rPr>
              <w:t>R</w:t>
            </w:r>
            <w:r w:rsidR="00FE424D">
              <w:t xml:space="preserve">: </w:t>
            </w:r>
            <w:r w:rsidR="00544E90">
              <w:t>Ultimately t</w:t>
            </w:r>
            <w:r w:rsidR="0089764B">
              <w:t>his r</w:t>
            </w:r>
            <w:r w:rsidR="00F024A8">
              <w:t>esults in</w:t>
            </w:r>
            <w:r w:rsidR="00FE424D">
              <w:t xml:space="preserve"> </w:t>
            </w:r>
            <w:r w:rsidR="00123EFC">
              <w:t xml:space="preserve">having </w:t>
            </w:r>
            <w:r w:rsidR="00FE424D">
              <w:t>documentatio</w:t>
            </w:r>
            <w:r w:rsidR="00A67630">
              <w:t>n</w:t>
            </w:r>
            <w:r w:rsidR="00F024A8">
              <w:t xml:space="preserve"> throughout the development and helps concisely communicate with others </w:t>
            </w:r>
            <w:r w:rsidR="00FE424D">
              <w:br/>
              <w:t xml:space="preserve">           </w:t>
            </w:r>
            <w:r w:rsidR="00E760DF">
              <w:t xml:space="preserve"> </w:t>
            </w:r>
            <w:r w:rsidR="00FE424D">
              <w:t xml:space="preserve">- </w:t>
            </w:r>
            <w:r w:rsidR="00E760DF">
              <w:t xml:space="preserve">technical </w:t>
            </w:r>
            <w:r w:rsidR="00A96984">
              <w:t xml:space="preserve">detailed </w:t>
            </w:r>
            <w:r w:rsidR="00DD4248">
              <w:t xml:space="preserve">diagrams </w:t>
            </w:r>
            <w:r w:rsidR="00551639">
              <w:t xml:space="preserve">(useful </w:t>
            </w:r>
            <w:r w:rsidR="008D02E9">
              <w:t xml:space="preserve">for </w:t>
            </w:r>
            <w:r w:rsidR="00FB5923">
              <w:t>internal team</w:t>
            </w:r>
            <w:r w:rsidR="00AA1C20">
              <w:t xml:space="preserve"> discussions</w:t>
            </w:r>
            <w:r w:rsidR="00F532FB">
              <w:t>/presentations/</w:t>
            </w:r>
            <w:r w:rsidR="00E315B6">
              <w:t xml:space="preserve"> or tracking features and bugs</w:t>
            </w:r>
            <w:r w:rsidR="00551639">
              <w:t>)</w:t>
            </w:r>
            <w:r w:rsidR="00FE424D">
              <w:br/>
              <w:t xml:space="preserve">            - </w:t>
            </w:r>
            <w:r w:rsidR="00E260C3">
              <w:t xml:space="preserve">also </w:t>
            </w:r>
            <w:r w:rsidR="00E760DF">
              <w:t>high</w:t>
            </w:r>
            <w:r w:rsidR="004F0CB0">
              <w:t xml:space="preserve"> </w:t>
            </w:r>
            <w:r w:rsidR="00E760DF">
              <w:t xml:space="preserve">level </w:t>
            </w:r>
            <w:r w:rsidR="00E260C3">
              <w:t xml:space="preserve">diagrams </w:t>
            </w:r>
            <w:r w:rsidR="00E760DF">
              <w:t xml:space="preserve">(useful for </w:t>
            </w:r>
            <w:r w:rsidR="00F54BA1">
              <w:t xml:space="preserve">external </w:t>
            </w:r>
            <w:r w:rsidR="00E760DF">
              <w:t>customers</w:t>
            </w:r>
            <w:r w:rsidR="00E260C3">
              <w:t xml:space="preserve"> documentation</w:t>
            </w:r>
            <w:r w:rsidR="00E760DF">
              <w:t>)</w:t>
            </w:r>
            <w:r w:rsidR="007C0DBF">
              <w:br/>
            </w:r>
            <w:r w:rsidR="00C350C1">
              <w:lastRenderedPageBreak/>
              <w:br/>
              <w:t>“Abraham Lincoln reportedly said that given 8 hours to chop down a tree, he’d spend 6 sharpening his axe”</w:t>
            </w:r>
          </w:p>
        </w:tc>
      </w:tr>
      <w:tr w:rsidR="00072A10" w14:paraId="78B4BA00" w14:textId="77777777" w:rsidTr="00AC1839">
        <w:tc>
          <w:tcPr>
            <w:tcW w:w="14850" w:type="dxa"/>
            <w:gridSpan w:val="4"/>
          </w:tcPr>
          <w:p w14:paraId="6C4D9E09" w14:textId="7DF12E2F" w:rsidR="006552ED" w:rsidRPr="006552ED" w:rsidRDefault="00072A10" w:rsidP="00BF2BBA">
            <w:r w:rsidRPr="00C552F4">
              <w:rPr>
                <w:b/>
                <w:bCs/>
              </w:rPr>
              <w:lastRenderedPageBreak/>
              <w:t xml:space="preserve">What are your </w:t>
            </w:r>
            <w:r>
              <w:rPr>
                <w:b/>
                <w:bCs/>
              </w:rPr>
              <w:t>strengths</w:t>
            </w:r>
            <w:r w:rsidR="0099109B">
              <w:rPr>
                <w:b/>
                <w:bCs/>
              </w:rPr>
              <w:t xml:space="preserve">? </w:t>
            </w:r>
            <w:r w:rsidR="00B62427">
              <w:rPr>
                <w:b/>
                <w:bCs/>
              </w:rPr>
              <w:br/>
            </w:r>
            <w:r w:rsidR="00B62427">
              <w:t>-</w:t>
            </w:r>
            <w:r w:rsidR="003A2507">
              <w:t xml:space="preserve">I embrace </w:t>
            </w:r>
            <w:r w:rsidR="00A16AA7">
              <w:t>criticism</w:t>
            </w:r>
            <w:r w:rsidR="007732A3">
              <w:t xml:space="preserve">. </w:t>
            </w:r>
            <w:r w:rsidR="00444932">
              <w:t xml:space="preserve">I </w:t>
            </w:r>
            <w:r w:rsidR="009F6A7F">
              <w:t xml:space="preserve">always </w:t>
            </w:r>
            <w:r w:rsidR="00444932">
              <w:t xml:space="preserve">aim to </w:t>
            </w:r>
            <w:r w:rsidR="00414973" w:rsidRPr="00414973">
              <w:rPr>
                <w:u w:val="single"/>
              </w:rPr>
              <w:t>listen</w:t>
            </w:r>
            <w:r w:rsidR="00A16AA7" w:rsidRPr="00A16AA7">
              <w:t xml:space="preserve"> </w:t>
            </w:r>
            <w:r w:rsidR="009F6A7F">
              <w:t xml:space="preserve">and </w:t>
            </w:r>
            <w:r w:rsidR="00A16AA7">
              <w:t>learn</w:t>
            </w:r>
            <w:r w:rsidR="009F6A7F">
              <w:t xml:space="preserve"> from my peers</w:t>
            </w:r>
            <w:r w:rsidR="00A16AA7">
              <w:t>.</w:t>
            </w:r>
            <w:r w:rsidR="007732A3">
              <w:t xml:space="preserve"> So as a team member I am </w:t>
            </w:r>
            <w:r w:rsidR="007732A3" w:rsidRPr="005C53AA">
              <w:rPr>
                <w:u w:val="single"/>
              </w:rPr>
              <w:t>very open minded</w:t>
            </w:r>
            <w:r w:rsidR="007732A3">
              <w:t xml:space="preserve">. </w:t>
            </w:r>
            <w:r w:rsidR="00A16AA7">
              <w:br/>
            </w:r>
            <w:r w:rsidR="00360E72">
              <w:t>-</w:t>
            </w:r>
            <w:r w:rsidR="00B62427">
              <w:t xml:space="preserve">I am </w:t>
            </w:r>
            <w:r w:rsidR="00B62427" w:rsidRPr="00360E72">
              <w:rPr>
                <w:u w:val="single"/>
              </w:rPr>
              <w:t>patient</w:t>
            </w:r>
            <w:r w:rsidR="00B62427">
              <w:t xml:space="preserve">. Everyone </w:t>
            </w:r>
            <w:r w:rsidR="002F5319">
              <w:t>has</w:t>
            </w:r>
            <w:r w:rsidR="00B62427">
              <w:t xml:space="preserve"> different learning style</w:t>
            </w:r>
            <w:r w:rsidR="00BA63B1">
              <w:t>s</w:t>
            </w:r>
            <w:r w:rsidR="00B62427">
              <w:t xml:space="preserve">, needs and backgrounds. </w:t>
            </w:r>
            <w:r w:rsidR="00BA63B1">
              <w:t xml:space="preserve">This is important in </w:t>
            </w:r>
            <w:r w:rsidR="009D00E5">
              <w:t>build</w:t>
            </w:r>
            <w:r w:rsidR="00BA63B1">
              <w:t xml:space="preserve">ing </w:t>
            </w:r>
            <w:r w:rsidR="009D00E5">
              <w:t xml:space="preserve">strong </w:t>
            </w:r>
            <w:r w:rsidR="009D00E5" w:rsidRPr="009D00E5">
              <w:rPr>
                <w:u w:val="single"/>
              </w:rPr>
              <w:t>relationships and trust</w:t>
            </w:r>
            <w:r w:rsidR="00B62427">
              <w:t>.</w:t>
            </w:r>
            <w:r w:rsidR="00532B40">
              <w:t xml:space="preserve"> With that said I am a dependable and trustworthy individual.</w:t>
            </w:r>
            <w:r w:rsidR="00BA63B1">
              <w:br/>
              <w:t>-I am passionate in what I do. I always look for ways to improve myself</w:t>
            </w:r>
            <w:r w:rsidR="008A6032">
              <w:t xml:space="preserve"> and better integrate </w:t>
            </w:r>
            <w:r w:rsidR="00944E6B">
              <w:t>myself.</w:t>
            </w:r>
            <w:r w:rsidR="009C2558">
              <w:br/>
              <w:t xml:space="preserve">-I am </w:t>
            </w:r>
            <w:r w:rsidR="009C2558" w:rsidRPr="009C2558">
              <w:rPr>
                <w:u w:val="single"/>
              </w:rPr>
              <w:t>Trustworthy and</w:t>
            </w:r>
            <w:r w:rsidR="009C2558">
              <w:t xml:space="preserve"> </w:t>
            </w:r>
            <w:r w:rsidR="009C2558" w:rsidRPr="009C2558">
              <w:rPr>
                <w:u w:val="single"/>
              </w:rPr>
              <w:t>Caring</w:t>
            </w:r>
            <w:r w:rsidR="009C2558">
              <w:t xml:space="preserve">. </w:t>
            </w:r>
            <w:r w:rsidR="00D5736F">
              <w:t xml:space="preserve"> I care about the product I work on and people I work with. I like to build strong working relationships that makes the overall experience better.</w:t>
            </w:r>
          </w:p>
        </w:tc>
      </w:tr>
      <w:tr w:rsidR="00C6026F" w14:paraId="318019AE" w14:textId="77777777" w:rsidTr="00AC1839">
        <w:tc>
          <w:tcPr>
            <w:tcW w:w="14850" w:type="dxa"/>
            <w:gridSpan w:val="4"/>
          </w:tcPr>
          <w:p w14:paraId="6AA45678" w14:textId="77777777" w:rsidR="00C6026F" w:rsidRPr="0058275E" w:rsidRDefault="00C6026F" w:rsidP="00C6026F">
            <w:hyperlink r:id="rId9" w:history="1">
              <w:r w:rsidRPr="000335DA">
                <w:rPr>
                  <w:rStyle w:val="Hyperlink"/>
                  <w:b/>
                  <w:bCs/>
                </w:rPr>
                <w:t>Why Do you want to work here?</w:t>
              </w:r>
            </w:hyperlink>
            <w:r>
              <w:rPr>
                <w:b/>
                <w:bCs/>
              </w:rPr>
              <w:t xml:space="preserve">  </w:t>
            </w:r>
            <w:r>
              <w:t xml:space="preserve">(usually a filler with no follow ups. </w:t>
            </w:r>
            <w:r>
              <w:rPr>
                <w:i/>
                <w:iCs/>
              </w:rPr>
              <w:t>Hint relocation to show you will stay long term</w:t>
            </w:r>
            <w:r>
              <w:t>)</w:t>
            </w:r>
          </w:p>
          <w:p w14:paraId="0AA6866F" w14:textId="537D4E2B" w:rsidR="00C6026F" w:rsidRPr="00C552F4" w:rsidRDefault="00C6026F" w:rsidP="00C6026F">
            <w:pPr>
              <w:rPr>
                <w:b/>
                <w:bCs/>
              </w:rPr>
            </w:pPr>
            <w:r w:rsidRPr="009B458C">
              <w:rPr>
                <w:b/>
                <w:bCs/>
              </w:rPr>
              <w:t>Small company:</w:t>
            </w:r>
            <w:r w:rsidRPr="009B458C">
              <w:t xml:space="preserve"> I want to be in a place where I'm not just a cog in the machine, and can have plenty of opportunities to grow.</w:t>
            </w:r>
            <w:r>
              <w:t xml:space="preserve"> I want to exceed my current responsibilities and wear multiple hats</w:t>
            </w:r>
            <w:r>
              <w:br/>
            </w:r>
            <w:r w:rsidRPr="00446814">
              <w:rPr>
                <w:b/>
                <w:bCs/>
                <w:color w:val="538135" w:themeColor="accent6" w:themeShade="BF"/>
              </w:rPr>
              <w:t>Big company:</w:t>
            </w:r>
            <w:r w:rsidRPr="00446814">
              <w:rPr>
                <w:color w:val="538135" w:themeColor="accent6" w:themeShade="BF"/>
              </w:rPr>
              <w:t xml:space="preserve"> I want to be in a place where my work has a</w:t>
            </w:r>
            <w:r>
              <w:rPr>
                <w:color w:val="538135" w:themeColor="accent6" w:themeShade="BF"/>
              </w:rPr>
              <w:t xml:space="preserve"> dramatic </w:t>
            </w:r>
            <w:r w:rsidRPr="00446814">
              <w:rPr>
                <w:color w:val="538135" w:themeColor="accent6" w:themeShade="BF"/>
              </w:rPr>
              <w:t xml:space="preserve">impact on millions of users. </w:t>
            </w:r>
            <w:r w:rsidR="00971B79">
              <w:rPr>
                <w:color w:val="538135" w:themeColor="accent6" w:themeShade="BF"/>
              </w:rPr>
              <w:t xml:space="preserve">Your company values being open-minded which is what I seek for in company culture and I think I would be a great fit. </w:t>
            </w:r>
            <w:r w:rsidRPr="00446814">
              <w:rPr>
                <w:color w:val="538135" w:themeColor="accent6" w:themeShade="BF"/>
              </w:rPr>
              <w:t>I</w:t>
            </w:r>
            <w:r>
              <w:rPr>
                <w:color w:val="538135" w:themeColor="accent6" w:themeShade="BF"/>
              </w:rPr>
              <w:t xml:space="preserve"> also</w:t>
            </w:r>
            <w:r w:rsidRPr="00446814">
              <w:rPr>
                <w:color w:val="538135" w:themeColor="accent6" w:themeShade="BF"/>
              </w:rPr>
              <w:t xml:space="preserve"> have family around the area and </w:t>
            </w:r>
            <w:r w:rsidR="002B33A5">
              <w:rPr>
                <w:color w:val="538135" w:themeColor="accent6" w:themeShade="BF"/>
              </w:rPr>
              <w:t xml:space="preserve">plan </w:t>
            </w:r>
            <w:r w:rsidRPr="00446814">
              <w:rPr>
                <w:color w:val="538135" w:themeColor="accent6" w:themeShade="BF"/>
              </w:rPr>
              <w:t>to remain</w:t>
            </w:r>
            <w:r w:rsidR="002B33A5">
              <w:rPr>
                <w:color w:val="538135" w:themeColor="accent6" w:themeShade="BF"/>
              </w:rPr>
              <w:t xml:space="preserve"> here</w:t>
            </w:r>
            <w:r w:rsidRPr="00446814">
              <w:rPr>
                <w:color w:val="538135" w:themeColor="accent6" w:themeShade="BF"/>
              </w:rPr>
              <w:t xml:space="preserve"> </w:t>
            </w:r>
            <w:r w:rsidR="005A2DF3">
              <w:rPr>
                <w:color w:val="538135" w:themeColor="accent6" w:themeShade="BF"/>
              </w:rPr>
              <w:t>long term</w:t>
            </w:r>
            <w:r w:rsidRPr="00446814">
              <w:rPr>
                <w:color w:val="538135" w:themeColor="accent6" w:themeShade="BF"/>
              </w:rPr>
              <w:t xml:space="preserve">. </w:t>
            </w:r>
          </w:p>
        </w:tc>
      </w:tr>
      <w:tr w:rsidR="00C6026F" w14:paraId="3806AB91" w14:textId="77777777" w:rsidTr="00AC1839">
        <w:tc>
          <w:tcPr>
            <w:tcW w:w="14850" w:type="dxa"/>
            <w:gridSpan w:val="4"/>
          </w:tcPr>
          <w:p w14:paraId="57B4394A" w14:textId="01326337" w:rsidR="00C6026F" w:rsidRDefault="00C6026F" w:rsidP="00C6026F">
            <w:pPr>
              <w:rPr>
                <w:b/>
                <w:bCs/>
              </w:rPr>
            </w:pPr>
            <w:r>
              <w:rPr>
                <w:b/>
                <w:bCs/>
              </w:rPr>
              <w:t xml:space="preserve">Why should we hire you? </w:t>
            </w:r>
            <w:r>
              <w:t>(Understand employer’s needs/ echo job description/ be prepared for follow ups)</w:t>
            </w:r>
            <w:r>
              <w:br/>
            </w:r>
            <w:r>
              <w:rPr>
                <w:b/>
                <w:bCs/>
              </w:rPr>
              <w:t>Motivated:</w:t>
            </w:r>
            <w:r>
              <w:br/>
              <w:t xml:space="preserve">- I am self-motivated and independent. I enjoy working in a fast-paced environment. </w:t>
            </w:r>
            <w:r>
              <w:br/>
              <w:t>- I am also adaptable- not only am I self-motivated but a motivator.</w:t>
            </w:r>
            <w:r w:rsidR="001E1490">
              <w:t xml:space="preserve"> </w:t>
            </w:r>
            <w:r w:rsidR="00037C8D">
              <w:br/>
            </w:r>
            <w:r w:rsidR="00E44E0D">
              <w:t xml:space="preserve">- </w:t>
            </w:r>
            <w:r w:rsidR="001E1490">
              <w:t>I am dependable and trustworthy.</w:t>
            </w:r>
            <w:r>
              <w:br/>
            </w:r>
            <w:r>
              <w:rPr>
                <w:b/>
                <w:bCs/>
              </w:rPr>
              <w:t>Motivator:</w:t>
            </w:r>
            <w:r>
              <w:br/>
              <w:t xml:space="preserve">-I </w:t>
            </w:r>
            <w:r w:rsidR="001F6DC5">
              <w:t xml:space="preserve">also am an </w:t>
            </w:r>
            <w:r w:rsidRPr="002F0E21">
              <w:rPr>
                <w:u w:val="single"/>
              </w:rPr>
              <w:t>excellent team player</w:t>
            </w:r>
            <w:r w:rsidR="001F6DC5" w:rsidRPr="002F0E21">
              <w:rPr>
                <w:u w:val="single"/>
              </w:rPr>
              <w:t xml:space="preserve"> and motivator</w:t>
            </w:r>
            <w:r>
              <w:t>. I love working with others who share common interests</w:t>
            </w:r>
            <w:r w:rsidR="008B5A4B">
              <w:t xml:space="preserve">. it is always a pleasure </w:t>
            </w:r>
            <w:r>
              <w:t>working with others</w:t>
            </w:r>
            <w:r w:rsidR="008B5A4B">
              <w:t xml:space="preserve"> and building those working relationships.</w:t>
            </w:r>
            <w:r>
              <w:br/>
            </w:r>
            <w:r w:rsidR="00057D9B">
              <w:t xml:space="preserve">- Lastly I have </w:t>
            </w:r>
            <w:r w:rsidR="00057D9B" w:rsidRPr="00D44238">
              <w:rPr>
                <w:u w:val="single"/>
              </w:rPr>
              <w:t>good communication skills</w:t>
            </w:r>
            <w:r w:rsidR="00057D9B">
              <w:t>.</w:t>
            </w:r>
            <w:r w:rsidR="003D3F59">
              <w:br/>
              <w:t xml:space="preserve">     -</w:t>
            </w:r>
            <w:r w:rsidR="00057D9B">
              <w:t xml:space="preserve"> I know what questions to ask when I do not understand something</w:t>
            </w:r>
            <w:r w:rsidR="003D3F59">
              <w:t>.</w:t>
            </w:r>
            <w:r w:rsidR="00057D9B">
              <w:br/>
            </w:r>
            <w:r w:rsidR="003D3F59">
              <w:t xml:space="preserve">     - I can communicate </w:t>
            </w:r>
            <w:r w:rsidR="0018608A">
              <w:t>technical and non-technical</w:t>
            </w:r>
            <w:r w:rsidR="003D3F59">
              <w:t xml:space="preserve"> to others quickly and efficiently.</w:t>
            </w:r>
          </w:p>
        </w:tc>
      </w:tr>
      <w:tr w:rsidR="00D74A5A" w14:paraId="4DAB438D" w14:textId="77777777" w:rsidTr="00AC1839">
        <w:tc>
          <w:tcPr>
            <w:tcW w:w="14850" w:type="dxa"/>
            <w:gridSpan w:val="4"/>
          </w:tcPr>
          <w:p w14:paraId="43CA9462" w14:textId="3BF7988E" w:rsidR="00D74A5A" w:rsidRPr="00D74A5A" w:rsidRDefault="00883302" w:rsidP="00C6026F">
            <w:hyperlink r:id="rId10" w:history="1">
              <w:r w:rsidR="00D74A5A" w:rsidRPr="00883302">
                <w:rPr>
                  <w:rStyle w:val="Hyperlink"/>
                  <w:b/>
                  <w:bCs/>
                </w:rPr>
                <w:t>Where do you see yourself in 5 years?</w:t>
              </w:r>
            </w:hyperlink>
            <w:r>
              <w:rPr>
                <w:b/>
                <w:bCs/>
              </w:rPr>
              <w:t xml:space="preserve"> </w:t>
            </w:r>
            <w:r>
              <w:t xml:space="preserve">(helps employers answer if they can provide what you are looking for, </w:t>
            </w:r>
            <w:r w:rsidR="009F59D1">
              <w:br/>
              <w:t xml:space="preserve">- </w:t>
            </w:r>
            <w:r w:rsidR="00377D37">
              <w:t xml:space="preserve">I see myself as an experienced and </w:t>
            </w:r>
            <w:r w:rsidR="00377D37" w:rsidRPr="00377D37">
              <w:t>hard-working person</w:t>
            </w:r>
            <w:r w:rsidR="00377D37">
              <w:t xml:space="preserve"> software engineer</w:t>
            </w:r>
            <w:r w:rsidR="00377D37" w:rsidRPr="00377D37">
              <w:t xml:space="preserve"> who provides mentorship and has the qualities of a leader</w:t>
            </w:r>
            <w:r w:rsidR="00377D37">
              <w:t xml:space="preserve"> and can take on responsibilities given that are given to me.</w:t>
            </w:r>
          </w:p>
        </w:tc>
      </w:tr>
      <w:tr w:rsidR="006A1E00" w14:paraId="57FB2C21" w14:textId="77777777" w:rsidTr="00AC1839">
        <w:tc>
          <w:tcPr>
            <w:tcW w:w="14850" w:type="dxa"/>
            <w:gridSpan w:val="4"/>
          </w:tcPr>
          <w:p w14:paraId="78A473CB" w14:textId="27D8DCB2" w:rsidR="006A1E00" w:rsidRPr="00EC5B94" w:rsidRDefault="006A1E00" w:rsidP="006A1E00">
            <w:r w:rsidRPr="000B4A9B">
              <w:rPr>
                <w:b/>
                <w:bCs/>
              </w:rPr>
              <w:t>Agile:</w:t>
            </w:r>
            <w:r w:rsidR="00B13879">
              <w:rPr>
                <w:b/>
                <w:bCs/>
              </w:rPr>
              <w:br/>
            </w:r>
            <w:r w:rsidR="00B13879">
              <w:t xml:space="preserve">- is a software </w:t>
            </w:r>
            <w:r w:rsidR="00EC5B94">
              <w:t xml:space="preserve">practice </w:t>
            </w:r>
            <w:r w:rsidR="00B13879">
              <w:t xml:space="preserve">which is the process of </w:t>
            </w:r>
            <w:r w:rsidR="007823F6">
              <w:t xml:space="preserve">iteratively </w:t>
            </w:r>
            <w:r w:rsidR="00B13879">
              <w:t>gathering requirements and collection of collaborative efforts to produce a solution to an end user</w:t>
            </w:r>
            <w:r w:rsidR="00B71A0C">
              <w:t>.</w:t>
            </w:r>
            <w:r w:rsidR="007823F6">
              <w:br/>
              <w:t>- it is done I pieces (sprints)</w:t>
            </w:r>
            <w:r w:rsidR="00756AA9">
              <w:t xml:space="preserve"> which build and improve off of the lessons of a previous sprint</w:t>
            </w:r>
            <w:r w:rsidR="00FE1D65">
              <w:br/>
            </w:r>
            <w:r w:rsidR="007823F6">
              <w:rPr>
                <w:b/>
                <w:bCs/>
              </w:rPr>
              <w:t xml:space="preserve">- </w:t>
            </w:r>
            <w:hyperlink r:id="rId11" w:history="1">
              <w:r w:rsidR="007823F6" w:rsidRPr="008A1BF0">
                <w:rPr>
                  <w:rStyle w:val="Hyperlink"/>
                </w:rPr>
                <w:t>methodolog</w:t>
              </w:r>
              <w:r w:rsidR="00EC5B94" w:rsidRPr="008A1BF0">
                <w:rPr>
                  <w:rStyle w:val="Hyperlink"/>
                </w:rPr>
                <w:t xml:space="preserve">y </w:t>
              </w:r>
              <w:r w:rsidR="008A1BF0" w:rsidRPr="008A1BF0">
                <w:rPr>
                  <w:rStyle w:val="Hyperlink"/>
                </w:rPr>
                <w:t xml:space="preserve">5 </w:t>
              </w:r>
              <w:r w:rsidR="00EC5B94" w:rsidRPr="008A1BF0">
                <w:rPr>
                  <w:rStyle w:val="Hyperlink"/>
                </w:rPr>
                <w:t>types</w:t>
              </w:r>
            </w:hyperlink>
            <w:r w:rsidR="007823F6">
              <w:t xml:space="preserve">: </w:t>
            </w:r>
            <w:r w:rsidR="00EC5B94">
              <w:br/>
              <w:t xml:space="preserve">      - </w:t>
            </w:r>
            <w:r w:rsidR="005B7D16">
              <w:t>Scrum</w:t>
            </w:r>
            <w:r w:rsidR="005B7D16">
              <w:br/>
              <w:t xml:space="preserve">      - Lean</w:t>
            </w:r>
            <w:r w:rsidR="005B7D16">
              <w:br/>
            </w:r>
            <w:r w:rsidR="005B7D16">
              <w:lastRenderedPageBreak/>
              <w:t xml:space="preserve">       - XP</w:t>
            </w:r>
            <w:r w:rsidR="005B7D16">
              <w:br/>
              <w:t xml:space="preserve">       - Crystal</w:t>
            </w:r>
            <w:r w:rsidR="00EC5B94">
              <w:br/>
            </w:r>
            <w:r w:rsidR="00B47603">
              <w:rPr>
                <w:b/>
                <w:bCs/>
              </w:rPr>
              <w:br/>
              <w:t>What is your favorite phase?</w:t>
            </w:r>
            <w:r w:rsidR="0029292D">
              <w:rPr>
                <w:b/>
                <w:bCs/>
              </w:rPr>
              <w:t xml:space="preserve"> </w:t>
            </w:r>
            <w:r w:rsidR="00EC5B94">
              <w:rPr>
                <w:b/>
                <w:bCs/>
              </w:rPr>
              <w:br/>
            </w:r>
            <w:r w:rsidRPr="000B4A9B">
              <w:rPr>
                <w:b/>
                <w:bCs/>
              </w:rPr>
              <w:br/>
            </w:r>
            <w:r w:rsidRPr="000B4A9B">
              <w:t>- all phases of the software development lifecycle including requirements and interface definition, design, development, and integration of embedded software for space-based applications, and product maintenance.</w:t>
            </w:r>
          </w:p>
        </w:tc>
      </w:tr>
      <w:tr w:rsidR="00C6026F" w14:paraId="09B0016A" w14:textId="77777777" w:rsidTr="005D69DD">
        <w:tc>
          <w:tcPr>
            <w:tcW w:w="14850" w:type="dxa"/>
            <w:gridSpan w:val="4"/>
            <w:shd w:val="clear" w:color="auto" w:fill="D9D9D9" w:themeFill="background1" w:themeFillShade="D9"/>
          </w:tcPr>
          <w:p w14:paraId="5164236E" w14:textId="0BBC82AE" w:rsidR="00C6026F" w:rsidRDefault="00C6026F" w:rsidP="00C6026F">
            <w:r>
              <w:rPr>
                <w:b/>
                <w:bCs/>
              </w:rPr>
              <w:lastRenderedPageBreak/>
              <w:t xml:space="preserve">Questions To Ask Interviewer </w:t>
            </w:r>
          </w:p>
        </w:tc>
      </w:tr>
      <w:tr w:rsidR="00C6026F" w14:paraId="24F7C702" w14:textId="77777777" w:rsidTr="00AC1839">
        <w:tc>
          <w:tcPr>
            <w:tcW w:w="14850" w:type="dxa"/>
            <w:gridSpan w:val="4"/>
          </w:tcPr>
          <w:p w14:paraId="57C7BF03" w14:textId="6D3D120F" w:rsidR="00C6026F" w:rsidRPr="00166820" w:rsidRDefault="00C6026F" w:rsidP="00C6026F">
            <w:pPr>
              <w:rPr>
                <w:b/>
                <w:bCs/>
              </w:rPr>
            </w:pPr>
            <w:r w:rsidRPr="00166820">
              <w:rPr>
                <w:b/>
                <w:bCs/>
              </w:rPr>
              <w:t>"What is the ratio of testers to developers to program managers? What is the interaction like? How does project planning happen on the team?"</w:t>
            </w:r>
          </w:p>
        </w:tc>
      </w:tr>
      <w:tr w:rsidR="00C6026F" w14:paraId="0C1C96E5" w14:textId="77777777" w:rsidTr="00AC1839">
        <w:tc>
          <w:tcPr>
            <w:tcW w:w="14850" w:type="dxa"/>
            <w:gridSpan w:val="4"/>
          </w:tcPr>
          <w:p w14:paraId="76B4AB4D" w14:textId="6067127C" w:rsidR="00C6026F" w:rsidRPr="00166820" w:rsidRDefault="00C6026F" w:rsidP="00C6026F">
            <w:pPr>
              <w:rPr>
                <w:b/>
                <w:bCs/>
              </w:rPr>
            </w:pPr>
            <w:r w:rsidRPr="00166820">
              <w:rPr>
                <w:b/>
                <w:bCs/>
              </w:rPr>
              <w:t>"What brought you to this company? What has been most challenging for you?"</w:t>
            </w:r>
          </w:p>
        </w:tc>
      </w:tr>
      <w:tr w:rsidR="00C6026F" w14:paraId="62262935" w14:textId="77777777" w:rsidTr="00AC1839">
        <w:tc>
          <w:tcPr>
            <w:tcW w:w="14850" w:type="dxa"/>
            <w:gridSpan w:val="4"/>
            <w:shd w:val="clear" w:color="auto" w:fill="D9D9D9" w:themeFill="background1" w:themeFillShade="D9"/>
          </w:tcPr>
          <w:p w14:paraId="023FBC44" w14:textId="3EA7D6F9" w:rsidR="00C6026F" w:rsidRPr="00862DFF" w:rsidRDefault="00C6026F" w:rsidP="00C6026F">
            <w:pPr>
              <w:rPr>
                <w:b/>
                <w:bCs/>
              </w:rPr>
            </w:pPr>
            <w:r>
              <w:rPr>
                <w:b/>
                <w:bCs/>
              </w:rPr>
              <w:t>Insightful Questions</w:t>
            </w:r>
          </w:p>
        </w:tc>
      </w:tr>
      <w:tr w:rsidR="00C6026F" w14:paraId="6D517F26" w14:textId="77777777" w:rsidTr="00AC1839">
        <w:tc>
          <w:tcPr>
            <w:tcW w:w="14850" w:type="dxa"/>
            <w:gridSpan w:val="4"/>
            <w:shd w:val="clear" w:color="auto" w:fill="FFFFFF" w:themeFill="background1"/>
          </w:tcPr>
          <w:p w14:paraId="0FC75696" w14:textId="2A2B7653" w:rsidR="00C6026F" w:rsidRDefault="00C6026F" w:rsidP="00C6026F">
            <w:pPr>
              <w:rPr>
                <w:b/>
                <w:bCs/>
              </w:rPr>
            </w:pPr>
            <w:r w:rsidRPr="00E42397">
              <w:rPr>
                <w:b/>
                <w:bCs/>
              </w:rPr>
              <w:t>"I noticed that you use technology X. How do you handle problem Y?"</w:t>
            </w:r>
          </w:p>
        </w:tc>
      </w:tr>
      <w:tr w:rsidR="00C6026F" w14:paraId="664F2917" w14:textId="77777777" w:rsidTr="00AC1839">
        <w:tc>
          <w:tcPr>
            <w:tcW w:w="14850" w:type="dxa"/>
            <w:gridSpan w:val="4"/>
            <w:shd w:val="clear" w:color="auto" w:fill="FFFFFF" w:themeFill="background1"/>
          </w:tcPr>
          <w:p w14:paraId="58985058" w14:textId="2F354882" w:rsidR="00C6026F" w:rsidRDefault="00C6026F" w:rsidP="00C6026F">
            <w:pPr>
              <w:rPr>
                <w:b/>
                <w:bCs/>
              </w:rPr>
            </w:pPr>
            <w:r w:rsidRPr="00967C06">
              <w:rPr>
                <w:b/>
                <w:bCs/>
              </w:rPr>
              <w:t>"Why did the product choose to use the X protocol over the Y protocol? I know it has benefits like A, B, C, but many companies choose not to use it because of issue D”</w:t>
            </w:r>
          </w:p>
        </w:tc>
      </w:tr>
      <w:tr w:rsidR="00C6026F" w14:paraId="70C08B3A" w14:textId="77777777" w:rsidTr="00AC1839">
        <w:tc>
          <w:tcPr>
            <w:tcW w:w="14850" w:type="dxa"/>
            <w:gridSpan w:val="4"/>
            <w:shd w:val="clear" w:color="auto" w:fill="D9D9D9" w:themeFill="background1" w:themeFillShade="D9"/>
          </w:tcPr>
          <w:p w14:paraId="49021A87" w14:textId="1BAE4C27" w:rsidR="00C6026F" w:rsidRPr="00967C06" w:rsidRDefault="00C6026F" w:rsidP="00C6026F">
            <w:pPr>
              <w:rPr>
                <w:b/>
                <w:bCs/>
              </w:rPr>
            </w:pPr>
            <w:r>
              <w:rPr>
                <w:b/>
                <w:bCs/>
              </w:rPr>
              <w:t>Passions Questions</w:t>
            </w:r>
          </w:p>
        </w:tc>
      </w:tr>
      <w:tr w:rsidR="00C6026F" w14:paraId="4AA2C36C" w14:textId="77777777" w:rsidTr="00AC1839">
        <w:tc>
          <w:tcPr>
            <w:tcW w:w="14850" w:type="dxa"/>
            <w:gridSpan w:val="4"/>
            <w:shd w:val="clear" w:color="auto" w:fill="FFFFFF" w:themeFill="background1"/>
          </w:tcPr>
          <w:p w14:paraId="70FA3A7D" w14:textId="03A36A65" w:rsidR="00C6026F" w:rsidRPr="0074466A" w:rsidRDefault="00C6026F" w:rsidP="00C6026F">
            <w:pPr>
              <w:rPr>
                <w:b/>
                <w:bCs/>
              </w:rPr>
            </w:pPr>
            <w:r w:rsidRPr="0074466A">
              <w:rPr>
                <w:b/>
                <w:bCs/>
              </w:rPr>
              <w:t>“</w:t>
            </w:r>
            <w:proofErr w:type="spellStart"/>
            <w:r w:rsidRPr="0074466A">
              <w:rPr>
                <w:b/>
                <w:bCs/>
              </w:rPr>
              <w:t>Im</w:t>
            </w:r>
            <w:proofErr w:type="spellEnd"/>
            <w:r w:rsidRPr="0074466A">
              <w:rPr>
                <w:b/>
                <w:bCs/>
              </w:rPr>
              <w:t xml:space="preserve"> very interested in scalability, and I'd love to learn more about it. What opportunities are there at this company to learn about this?"</w:t>
            </w:r>
          </w:p>
        </w:tc>
      </w:tr>
      <w:tr w:rsidR="00C6026F" w14:paraId="47F23CE5" w14:textId="77777777" w:rsidTr="00AC1839">
        <w:tc>
          <w:tcPr>
            <w:tcW w:w="14850" w:type="dxa"/>
            <w:gridSpan w:val="4"/>
            <w:shd w:val="clear" w:color="auto" w:fill="FFFFFF" w:themeFill="background1"/>
          </w:tcPr>
          <w:p w14:paraId="7E20B5FA" w14:textId="196CF298" w:rsidR="00C6026F" w:rsidRPr="0050639D" w:rsidRDefault="00C6026F" w:rsidP="00C6026F">
            <w:pPr>
              <w:rPr>
                <w:b/>
                <w:bCs/>
              </w:rPr>
            </w:pPr>
            <w:r w:rsidRPr="0050639D">
              <w:rPr>
                <w:b/>
                <w:bCs/>
              </w:rPr>
              <w:t>"I'm not familiar with technology X, but it sounds like a very interesting solution. Could you tell me a bit more about how it works?"</w:t>
            </w:r>
          </w:p>
        </w:tc>
      </w:tr>
    </w:tbl>
    <w:p w14:paraId="6B955273" w14:textId="5977CC94" w:rsidR="00C552F4" w:rsidRDefault="00C552F4" w:rsidP="00117F08">
      <w:pPr>
        <w:shd w:val="clear" w:color="auto" w:fill="FFFFFF" w:themeFill="background1"/>
      </w:pPr>
    </w:p>
    <w:p w14:paraId="7BEB7236" w14:textId="7B8CD2EE" w:rsidR="00106E31" w:rsidRDefault="00B6668C" w:rsidP="00976B69">
      <w:pPr>
        <w:shd w:val="clear" w:color="auto" w:fill="FFFFFF" w:themeFill="background1"/>
        <w:ind w:left="-540"/>
      </w:pPr>
      <w:r>
        <w:t>For those projects, and all your projects, be able to talk about the challenges, mistakes, technical decisions, choices of technologies (and tradeoffs of these), and the things you would do differently.</w:t>
      </w:r>
    </w:p>
    <w:p w14:paraId="41659A1A" w14:textId="16CEABF7" w:rsidR="00106E31" w:rsidRDefault="00106E31" w:rsidP="000C7E2E">
      <w:pPr>
        <w:shd w:val="clear" w:color="auto" w:fill="FFFFFF" w:themeFill="background1"/>
        <w:ind w:left="-540"/>
      </w:pPr>
      <w:r>
        <w:t xml:space="preserve">References: </w:t>
      </w:r>
    </w:p>
    <w:p w14:paraId="777D462C" w14:textId="127FAC9B" w:rsidR="00106E31" w:rsidRDefault="00A67919" w:rsidP="00A67919">
      <w:pPr>
        <w:pStyle w:val="ListParagraph"/>
        <w:numPr>
          <w:ilvl w:val="0"/>
          <w:numId w:val="3"/>
        </w:numPr>
        <w:shd w:val="clear" w:color="auto" w:fill="FFFFFF" w:themeFill="background1"/>
      </w:pPr>
      <w:hyperlink r:id="rId12" w:history="1">
        <w:r w:rsidRPr="00A67919">
          <w:rPr>
            <w:rStyle w:val="Hyperlink"/>
          </w:rPr>
          <w:t>35+ Common Interview Questions and Answers [Complete List]</w:t>
        </w:r>
      </w:hyperlink>
    </w:p>
    <w:p w14:paraId="470D83C9" w14:textId="28EAEB4A" w:rsidR="009B6BA4" w:rsidRDefault="009B6BA4" w:rsidP="00A67919">
      <w:pPr>
        <w:pStyle w:val="ListParagraph"/>
        <w:numPr>
          <w:ilvl w:val="0"/>
          <w:numId w:val="3"/>
        </w:numPr>
        <w:shd w:val="clear" w:color="auto" w:fill="FFFFFF" w:themeFill="background1"/>
      </w:pPr>
      <w:hyperlink r:id="rId13" w:history="1">
        <w:r w:rsidRPr="000278A3">
          <w:rPr>
            <w:rStyle w:val="Hyperlink"/>
          </w:rPr>
          <w:t>https://www.job-hunt.org/job_interviews/answering-why-work-here-question.shtml</w:t>
        </w:r>
      </w:hyperlink>
      <w:r>
        <w:t xml:space="preserve"> </w:t>
      </w:r>
    </w:p>
    <w:sectPr w:rsidR="009B6BA4" w:rsidSect="007E6F48">
      <w:head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EE0F6" w14:textId="77777777" w:rsidR="0076137D" w:rsidRDefault="0076137D" w:rsidP="00204275">
      <w:pPr>
        <w:spacing w:after="0" w:line="240" w:lineRule="auto"/>
      </w:pPr>
      <w:r>
        <w:separator/>
      </w:r>
    </w:p>
  </w:endnote>
  <w:endnote w:type="continuationSeparator" w:id="0">
    <w:p w14:paraId="528B4EDA" w14:textId="77777777" w:rsidR="0076137D" w:rsidRDefault="0076137D" w:rsidP="00204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95A0D" w14:textId="77777777" w:rsidR="0076137D" w:rsidRDefault="0076137D" w:rsidP="00204275">
      <w:pPr>
        <w:spacing w:after="0" w:line="240" w:lineRule="auto"/>
      </w:pPr>
      <w:r>
        <w:separator/>
      </w:r>
    </w:p>
  </w:footnote>
  <w:footnote w:type="continuationSeparator" w:id="0">
    <w:p w14:paraId="4F834E2F" w14:textId="77777777" w:rsidR="0076137D" w:rsidRDefault="0076137D" w:rsidP="00204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B1839" w14:textId="4CACFF72" w:rsidR="00204275" w:rsidRDefault="00204275" w:rsidP="000C7E2E">
    <w:pPr>
      <w:pStyle w:val="Header"/>
      <w:ind w:left="-540"/>
    </w:pPr>
    <w:r w:rsidRPr="00A42481">
      <w:rPr>
        <w:b/>
        <w:bCs/>
        <w:sz w:val="28"/>
        <w:szCs w:val="28"/>
      </w:rPr>
      <w:t>Behavioral Interview Question Outline</w:t>
    </w:r>
    <w:r w:rsidR="00A16A52">
      <w:br/>
    </w:r>
    <w:hyperlink r:id="rId1" w:history="1">
      <w:r w:rsidR="0054414B" w:rsidRPr="0054414B">
        <w:rPr>
          <w:rStyle w:val="Hyperlink"/>
          <w:sz w:val="20"/>
          <w:szCs w:val="20"/>
        </w:rPr>
        <w:t>Cracking The Coding Interview: Behavioral Questions Chapter V</w:t>
      </w:r>
      <w:r w:rsidR="00A16A52" w:rsidRPr="0054414B">
        <w:rPr>
          <w:rStyle w:val="Hyperlink"/>
          <w:sz w:val="20"/>
          <w:szCs w:val="20"/>
        </w:rPr>
        <w:t xml:space="preserve"> </w:t>
      </w:r>
      <w:r w:rsidR="00872833">
        <w:rPr>
          <w:rStyle w:val="Hyperlink"/>
          <w:sz w:val="20"/>
          <w:szCs w:val="20"/>
        </w:rPr>
        <w:t xml:space="preserve">(doc </w:t>
      </w:r>
      <w:proofErr w:type="spellStart"/>
      <w:r w:rsidR="00872833">
        <w:rPr>
          <w:rStyle w:val="Hyperlink"/>
          <w:sz w:val="20"/>
          <w:szCs w:val="20"/>
        </w:rPr>
        <w:t>pg</w:t>
      </w:r>
      <w:proofErr w:type="spellEnd"/>
      <w:r w:rsidR="00872833">
        <w:rPr>
          <w:rStyle w:val="Hyperlink"/>
          <w:sz w:val="20"/>
          <w:szCs w:val="20"/>
        </w:rPr>
        <w:t xml:space="preserve"> 44/ act </w:t>
      </w:r>
      <w:proofErr w:type="spellStart"/>
      <w:r w:rsidR="00A16A52" w:rsidRPr="0054414B">
        <w:rPr>
          <w:rStyle w:val="Hyperlink"/>
          <w:sz w:val="20"/>
          <w:szCs w:val="20"/>
        </w:rPr>
        <w:t>pg</w:t>
      </w:r>
      <w:proofErr w:type="spellEnd"/>
      <w:r w:rsidR="00A16A52" w:rsidRPr="0054414B">
        <w:rPr>
          <w:rStyle w:val="Hyperlink"/>
          <w:sz w:val="20"/>
          <w:szCs w:val="20"/>
        </w:rPr>
        <w:t xml:space="preserve"> 33</w:t>
      </w:r>
    </w:hyperlink>
    <w:r w:rsidR="00872833">
      <w:rPr>
        <w:rStyle w:val="Hyperlink"/>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6BCE"/>
    <w:multiLevelType w:val="hybridMultilevel"/>
    <w:tmpl w:val="22825084"/>
    <w:lvl w:ilvl="0" w:tplc="A65A62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15FA1"/>
    <w:multiLevelType w:val="hybridMultilevel"/>
    <w:tmpl w:val="7B9A46B2"/>
    <w:lvl w:ilvl="0" w:tplc="CF963D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F5EB1"/>
    <w:multiLevelType w:val="hybridMultilevel"/>
    <w:tmpl w:val="BA74823A"/>
    <w:lvl w:ilvl="0" w:tplc="9D7C36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E0661"/>
    <w:multiLevelType w:val="hybridMultilevel"/>
    <w:tmpl w:val="F44473FA"/>
    <w:lvl w:ilvl="0" w:tplc="97F046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3265E"/>
    <w:multiLevelType w:val="hybridMultilevel"/>
    <w:tmpl w:val="2A52D1E8"/>
    <w:lvl w:ilvl="0" w:tplc="B1EE8746">
      <w:numFmt w:val="bullet"/>
      <w:lvlText w:val="-"/>
      <w:lvlJc w:val="left"/>
      <w:pPr>
        <w:ind w:left="-180" w:hanging="360"/>
      </w:pPr>
      <w:rPr>
        <w:rFonts w:ascii="Calibri" w:eastAsiaTheme="minorHAnsi" w:hAnsi="Calibri" w:cs="Calibr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5" w15:restartNumberingAfterBreak="0">
    <w:nsid w:val="69204619"/>
    <w:multiLevelType w:val="hybridMultilevel"/>
    <w:tmpl w:val="9DDEF8AE"/>
    <w:lvl w:ilvl="0" w:tplc="05B699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31"/>
    <w:rsid w:val="00003D14"/>
    <w:rsid w:val="00005A51"/>
    <w:rsid w:val="00020960"/>
    <w:rsid w:val="00022402"/>
    <w:rsid w:val="00025C37"/>
    <w:rsid w:val="0003137D"/>
    <w:rsid w:val="000335DA"/>
    <w:rsid w:val="00033CD1"/>
    <w:rsid w:val="00037C8D"/>
    <w:rsid w:val="000405C6"/>
    <w:rsid w:val="00041B13"/>
    <w:rsid w:val="00042FEA"/>
    <w:rsid w:val="00052E6C"/>
    <w:rsid w:val="000538B8"/>
    <w:rsid w:val="00057D9B"/>
    <w:rsid w:val="00063708"/>
    <w:rsid w:val="000709B9"/>
    <w:rsid w:val="00071439"/>
    <w:rsid w:val="00072A10"/>
    <w:rsid w:val="000736B3"/>
    <w:rsid w:val="00073D18"/>
    <w:rsid w:val="00076B28"/>
    <w:rsid w:val="00082027"/>
    <w:rsid w:val="000910D3"/>
    <w:rsid w:val="000A08B0"/>
    <w:rsid w:val="000A2456"/>
    <w:rsid w:val="000A76B9"/>
    <w:rsid w:val="000B1548"/>
    <w:rsid w:val="000C0783"/>
    <w:rsid w:val="000C45D6"/>
    <w:rsid w:val="000C7E2E"/>
    <w:rsid w:val="000D0C25"/>
    <w:rsid w:val="000E61C9"/>
    <w:rsid w:val="000F6AA4"/>
    <w:rsid w:val="00102B55"/>
    <w:rsid w:val="00102BBC"/>
    <w:rsid w:val="00106E31"/>
    <w:rsid w:val="00112C7F"/>
    <w:rsid w:val="00112FD9"/>
    <w:rsid w:val="00117F08"/>
    <w:rsid w:val="00123EEE"/>
    <w:rsid w:val="00123EFC"/>
    <w:rsid w:val="00130845"/>
    <w:rsid w:val="00133E57"/>
    <w:rsid w:val="00135393"/>
    <w:rsid w:val="00136920"/>
    <w:rsid w:val="001373A2"/>
    <w:rsid w:val="001432EA"/>
    <w:rsid w:val="00153AC6"/>
    <w:rsid w:val="001564CA"/>
    <w:rsid w:val="00166820"/>
    <w:rsid w:val="00171958"/>
    <w:rsid w:val="001723D3"/>
    <w:rsid w:val="0017267F"/>
    <w:rsid w:val="00180A46"/>
    <w:rsid w:val="0018608A"/>
    <w:rsid w:val="00192819"/>
    <w:rsid w:val="0019543A"/>
    <w:rsid w:val="001961F3"/>
    <w:rsid w:val="001A6AAF"/>
    <w:rsid w:val="001B23AA"/>
    <w:rsid w:val="001B5BF1"/>
    <w:rsid w:val="001C2052"/>
    <w:rsid w:val="001C4387"/>
    <w:rsid w:val="001C766F"/>
    <w:rsid w:val="001D4164"/>
    <w:rsid w:val="001E1490"/>
    <w:rsid w:val="001E5751"/>
    <w:rsid w:val="001E62F4"/>
    <w:rsid w:val="001E6A32"/>
    <w:rsid w:val="001F008C"/>
    <w:rsid w:val="001F0758"/>
    <w:rsid w:val="001F630E"/>
    <w:rsid w:val="001F6DC5"/>
    <w:rsid w:val="002031AE"/>
    <w:rsid w:val="00204275"/>
    <w:rsid w:val="00207E27"/>
    <w:rsid w:val="00222DE2"/>
    <w:rsid w:val="00230FF1"/>
    <w:rsid w:val="002346AE"/>
    <w:rsid w:val="002474E7"/>
    <w:rsid w:val="002501A3"/>
    <w:rsid w:val="00250DD8"/>
    <w:rsid w:val="00251DDE"/>
    <w:rsid w:val="00252A16"/>
    <w:rsid w:val="00252BB0"/>
    <w:rsid w:val="00255D73"/>
    <w:rsid w:val="00263E5D"/>
    <w:rsid w:val="00265264"/>
    <w:rsid w:val="00275EAD"/>
    <w:rsid w:val="00276860"/>
    <w:rsid w:val="00281051"/>
    <w:rsid w:val="002814D9"/>
    <w:rsid w:val="00291E4C"/>
    <w:rsid w:val="0029292D"/>
    <w:rsid w:val="00294CD6"/>
    <w:rsid w:val="002A235A"/>
    <w:rsid w:val="002A2BA1"/>
    <w:rsid w:val="002A32FA"/>
    <w:rsid w:val="002B1BEC"/>
    <w:rsid w:val="002B33A5"/>
    <w:rsid w:val="002C4A64"/>
    <w:rsid w:val="002C57A5"/>
    <w:rsid w:val="002D0D6B"/>
    <w:rsid w:val="002D113C"/>
    <w:rsid w:val="002D4201"/>
    <w:rsid w:val="002D7937"/>
    <w:rsid w:val="002E0203"/>
    <w:rsid w:val="002E2203"/>
    <w:rsid w:val="002E5B07"/>
    <w:rsid w:val="002F0E21"/>
    <w:rsid w:val="002F1019"/>
    <w:rsid w:val="002F5319"/>
    <w:rsid w:val="00303CBB"/>
    <w:rsid w:val="00306E6F"/>
    <w:rsid w:val="00316AB4"/>
    <w:rsid w:val="003175E8"/>
    <w:rsid w:val="00327E1E"/>
    <w:rsid w:val="00331077"/>
    <w:rsid w:val="00341645"/>
    <w:rsid w:val="00341DF2"/>
    <w:rsid w:val="00343F42"/>
    <w:rsid w:val="0034449F"/>
    <w:rsid w:val="00354289"/>
    <w:rsid w:val="0035551A"/>
    <w:rsid w:val="00355584"/>
    <w:rsid w:val="00360E72"/>
    <w:rsid w:val="0036573F"/>
    <w:rsid w:val="0037000B"/>
    <w:rsid w:val="00371DA4"/>
    <w:rsid w:val="00373254"/>
    <w:rsid w:val="00377D37"/>
    <w:rsid w:val="0038041B"/>
    <w:rsid w:val="0039318E"/>
    <w:rsid w:val="00396A64"/>
    <w:rsid w:val="00396EE8"/>
    <w:rsid w:val="003A2507"/>
    <w:rsid w:val="003B292D"/>
    <w:rsid w:val="003B6B48"/>
    <w:rsid w:val="003C37D6"/>
    <w:rsid w:val="003D398F"/>
    <w:rsid w:val="003D3F59"/>
    <w:rsid w:val="003F0A52"/>
    <w:rsid w:val="003F66DC"/>
    <w:rsid w:val="00400414"/>
    <w:rsid w:val="0040644C"/>
    <w:rsid w:val="0041066A"/>
    <w:rsid w:val="00411588"/>
    <w:rsid w:val="00414029"/>
    <w:rsid w:val="00414973"/>
    <w:rsid w:val="004159A3"/>
    <w:rsid w:val="00420AF7"/>
    <w:rsid w:val="004255EC"/>
    <w:rsid w:val="00431F1A"/>
    <w:rsid w:val="00444932"/>
    <w:rsid w:val="00446814"/>
    <w:rsid w:val="00452CF8"/>
    <w:rsid w:val="00453686"/>
    <w:rsid w:val="004566CD"/>
    <w:rsid w:val="00461B96"/>
    <w:rsid w:val="004663A1"/>
    <w:rsid w:val="00471592"/>
    <w:rsid w:val="00473E58"/>
    <w:rsid w:val="0048443A"/>
    <w:rsid w:val="004844BA"/>
    <w:rsid w:val="00490D90"/>
    <w:rsid w:val="00495781"/>
    <w:rsid w:val="004A563E"/>
    <w:rsid w:val="004B28F2"/>
    <w:rsid w:val="004C0103"/>
    <w:rsid w:val="004C1AE1"/>
    <w:rsid w:val="004D34C4"/>
    <w:rsid w:val="004D73EF"/>
    <w:rsid w:val="004E716E"/>
    <w:rsid w:val="004E7CC2"/>
    <w:rsid w:val="004F0CB0"/>
    <w:rsid w:val="004F3231"/>
    <w:rsid w:val="004F5617"/>
    <w:rsid w:val="004F5B03"/>
    <w:rsid w:val="004F6EBD"/>
    <w:rsid w:val="00504DD8"/>
    <w:rsid w:val="00504FB9"/>
    <w:rsid w:val="0050639D"/>
    <w:rsid w:val="0051176B"/>
    <w:rsid w:val="005126E1"/>
    <w:rsid w:val="00517DF3"/>
    <w:rsid w:val="005259EA"/>
    <w:rsid w:val="0053181D"/>
    <w:rsid w:val="00532B40"/>
    <w:rsid w:val="00533C0B"/>
    <w:rsid w:val="00536009"/>
    <w:rsid w:val="00537CF4"/>
    <w:rsid w:val="00541467"/>
    <w:rsid w:val="00542C61"/>
    <w:rsid w:val="0054414B"/>
    <w:rsid w:val="00544E90"/>
    <w:rsid w:val="00551639"/>
    <w:rsid w:val="0055579F"/>
    <w:rsid w:val="00555868"/>
    <w:rsid w:val="00563023"/>
    <w:rsid w:val="0056425B"/>
    <w:rsid w:val="00576388"/>
    <w:rsid w:val="0057706B"/>
    <w:rsid w:val="005771BF"/>
    <w:rsid w:val="00580E6F"/>
    <w:rsid w:val="0058275E"/>
    <w:rsid w:val="00583307"/>
    <w:rsid w:val="00586B3A"/>
    <w:rsid w:val="00593CC2"/>
    <w:rsid w:val="00595CE7"/>
    <w:rsid w:val="005A0D53"/>
    <w:rsid w:val="005A2568"/>
    <w:rsid w:val="005A2DF3"/>
    <w:rsid w:val="005A4393"/>
    <w:rsid w:val="005A489E"/>
    <w:rsid w:val="005A5C10"/>
    <w:rsid w:val="005B427B"/>
    <w:rsid w:val="005B7D16"/>
    <w:rsid w:val="005C257F"/>
    <w:rsid w:val="005C395F"/>
    <w:rsid w:val="005C53AA"/>
    <w:rsid w:val="005C6954"/>
    <w:rsid w:val="005D69DD"/>
    <w:rsid w:val="005E45C4"/>
    <w:rsid w:val="005F0103"/>
    <w:rsid w:val="005F150E"/>
    <w:rsid w:val="005F2AC9"/>
    <w:rsid w:val="005F429D"/>
    <w:rsid w:val="005F4482"/>
    <w:rsid w:val="00601556"/>
    <w:rsid w:val="00604BFD"/>
    <w:rsid w:val="0060736A"/>
    <w:rsid w:val="00610337"/>
    <w:rsid w:val="00614370"/>
    <w:rsid w:val="00614698"/>
    <w:rsid w:val="00617041"/>
    <w:rsid w:val="00621A01"/>
    <w:rsid w:val="00622630"/>
    <w:rsid w:val="006241CD"/>
    <w:rsid w:val="006331F9"/>
    <w:rsid w:val="00633F39"/>
    <w:rsid w:val="00642EDE"/>
    <w:rsid w:val="00643C35"/>
    <w:rsid w:val="00650376"/>
    <w:rsid w:val="006552ED"/>
    <w:rsid w:val="00656624"/>
    <w:rsid w:val="006644C5"/>
    <w:rsid w:val="00671A8C"/>
    <w:rsid w:val="00671CD3"/>
    <w:rsid w:val="0068268D"/>
    <w:rsid w:val="00683868"/>
    <w:rsid w:val="006A1E00"/>
    <w:rsid w:val="006A39EB"/>
    <w:rsid w:val="006B29BF"/>
    <w:rsid w:val="006B2BF9"/>
    <w:rsid w:val="006C5A10"/>
    <w:rsid w:val="006C6332"/>
    <w:rsid w:val="006D5EEE"/>
    <w:rsid w:val="006D7E36"/>
    <w:rsid w:val="006E2E22"/>
    <w:rsid w:val="006E31B8"/>
    <w:rsid w:val="006E6422"/>
    <w:rsid w:val="006E73A3"/>
    <w:rsid w:val="006E7D50"/>
    <w:rsid w:val="006F0D48"/>
    <w:rsid w:val="006F213D"/>
    <w:rsid w:val="006F271C"/>
    <w:rsid w:val="006F5AE7"/>
    <w:rsid w:val="006F779D"/>
    <w:rsid w:val="00701767"/>
    <w:rsid w:val="00704D06"/>
    <w:rsid w:val="00706B06"/>
    <w:rsid w:val="00707196"/>
    <w:rsid w:val="00721204"/>
    <w:rsid w:val="00721A5E"/>
    <w:rsid w:val="00730836"/>
    <w:rsid w:val="007330E4"/>
    <w:rsid w:val="00733E3E"/>
    <w:rsid w:val="0073718D"/>
    <w:rsid w:val="0074466A"/>
    <w:rsid w:val="00744E35"/>
    <w:rsid w:val="00745F32"/>
    <w:rsid w:val="00756AA9"/>
    <w:rsid w:val="00760F55"/>
    <w:rsid w:val="00760FE1"/>
    <w:rsid w:val="0076137D"/>
    <w:rsid w:val="007618B6"/>
    <w:rsid w:val="00767E03"/>
    <w:rsid w:val="007732A3"/>
    <w:rsid w:val="0077771B"/>
    <w:rsid w:val="00780320"/>
    <w:rsid w:val="007823F6"/>
    <w:rsid w:val="00782791"/>
    <w:rsid w:val="007875B0"/>
    <w:rsid w:val="007877A4"/>
    <w:rsid w:val="0079206B"/>
    <w:rsid w:val="00797FF3"/>
    <w:rsid w:val="007A0B6F"/>
    <w:rsid w:val="007B0E31"/>
    <w:rsid w:val="007B2DBE"/>
    <w:rsid w:val="007B3650"/>
    <w:rsid w:val="007B52D4"/>
    <w:rsid w:val="007C004C"/>
    <w:rsid w:val="007C0B13"/>
    <w:rsid w:val="007C0DBF"/>
    <w:rsid w:val="007C631E"/>
    <w:rsid w:val="007D45EF"/>
    <w:rsid w:val="007D5472"/>
    <w:rsid w:val="007E2784"/>
    <w:rsid w:val="007E4C8F"/>
    <w:rsid w:val="007E5A65"/>
    <w:rsid w:val="007E6CEA"/>
    <w:rsid w:val="007E6F48"/>
    <w:rsid w:val="007F35E9"/>
    <w:rsid w:val="007F5CB0"/>
    <w:rsid w:val="00801C85"/>
    <w:rsid w:val="008077AE"/>
    <w:rsid w:val="00817335"/>
    <w:rsid w:val="00817A9C"/>
    <w:rsid w:val="00826B25"/>
    <w:rsid w:val="00835198"/>
    <w:rsid w:val="00840817"/>
    <w:rsid w:val="00840C66"/>
    <w:rsid w:val="008442BF"/>
    <w:rsid w:val="00846C26"/>
    <w:rsid w:val="008571F2"/>
    <w:rsid w:val="0086291A"/>
    <w:rsid w:val="00862DFF"/>
    <w:rsid w:val="008649FF"/>
    <w:rsid w:val="00866009"/>
    <w:rsid w:val="00866E5B"/>
    <w:rsid w:val="00871723"/>
    <w:rsid w:val="00872833"/>
    <w:rsid w:val="00877EF6"/>
    <w:rsid w:val="008811FA"/>
    <w:rsid w:val="00881784"/>
    <w:rsid w:val="00883302"/>
    <w:rsid w:val="0089764B"/>
    <w:rsid w:val="00897BBB"/>
    <w:rsid w:val="008A1BF0"/>
    <w:rsid w:val="008A6032"/>
    <w:rsid w:val="008A6445"/>
    <w:rsid w:val="008B184E"/>
    <w:rsid w:val="008B587A"/>
    <w:rsid w:val="008B5A4B"/>
    <w:rsid w:val="008C1CCC"/>
    <w:rsid w:val="008C1DD3"/>
    <w:rsid w:val="008C48AC"/>
    <w:rsid w:val="008C6378"/>
    <w:rsid w:val="008C6F88"/>
    <w:rsid w:val="008D02E9"/>
    <w:rsid w:val="008D7C18"/>
    <w:rsid w:val="008E7E44"/>
    <w:rsid w:val="008F3C43"/>
    <w:rsid w:val="008F45B0"/>
    <w:rsid w:val="00904DE8"/>
    <w:rsid w:val="0091182F"/>
    <w:rsid w:val="00917668"/>
    <w:rsid w:val="00926479"/>
    <w:rsid w:val="00926F2F"/>
    <w:rsid w:val="00937BBC"/>
    <w:rsid w:val="00940870"/>
    <w:rsid w:val="009413B9"/>
    <w:rsid w:val="009416A9"/>
    <w:rsid w:val="00944E6B"/>
    <w:rsid w:val="0095132B"/>
    <w:rsid w:val="009534AC"/>
    <w:rsid w:val="00955FBB"/>
    <w:rsid w:val="0096319C"/>
    <w:rsid w:val="00964BCB"/>
    <w:rsid w:val="0096515B"/>
    <w:rsid w:val="00965172"/>
    <w:rsid w:val="00967C06"/>
    <w:rsid w:val="00967D49"/>
    <w:rsid w:val="009713EE"/>
    <w:rsid w:val="00971B79"/>
    <w:rsid w:val="00976B69"/>
    <w:rsid w:val="00980C23"/>
    <w:rsid w:val="00985CF7"/>
    <w:rsid w:val="00990117"/>
    <w:rsid w:val="0099109B"/>
    <w:rsid w:val="0099587D"/>
    <w:rsid w:val="009A001C"/>
    <w:rsid w:val="009A0123"/>
    <w:rsid w:val="009A0177"/>
    <w:rsid w:val="009A7F36"/>
    <w:rsid w:val="009B178F"/>
    <w:rsid w:val="009B458C"/>
    <w:rsid w:val="009B6BA4"/>
    <w:rsid w:val="009C15E6"/>
    <w:rsid w:val="009C2558"/>
    <w:rsid w:val="009D00E5"/>
    <w:rsid w:val="009E2DD1"/>
    <w:rsid w:val="009E75F6"/>
    <w:rsid w:val="009F348E"/>
    <w:rsid w:val="009F59D1"/>
    <w:rsid w:val="009F65F3"/>
    <w:rsid w:val="009F6A7F"/>
    <w:rsid w:val="009F711F"/>
    <w:rsid w:val="00A051B5"/>
    <w:rsid w:val="00A1341A"/>
    <w:rsid w:val="00A16A52"/>
    <w:rsid w:val="00A16AA7"/>
    <w:rsid w:val="00A24687"/>
    <w:rsid w:val="00A25E50"/>
    <w:rsid w:val="00A30CBC"/>
    <w:rsid w:val="00A3106A"/>
    <w:rsid w:val="00A34A86"/>
    <w:rsid w:val="00A35FD0"/>
    <w:rsid w:val="00A37492"/>
    <w:rsid w:val="00A4030D"/>
    <w:rsid w:val="00A40F8F"/>
    <w:rsid w:val="00A42481"/>
    <w:rsid w:val="00A46317"/>
    <w:rsid w:val="00A46DBD"/>
    <w:rsid w:val="00A52C57"/>
    <w:rsid w:val="00A67630"/>
    <w:rsid w:val="00A67919"/>
    <w:rsid w:val="00A71354"/>
    <w:rsid w:val="00A779F9"/>
    <w:rsid w:val="00A8211C"/>
    <w:rsid w:val="00A853BA"/>
    <w:rsid w:val="00A85DF8"/>
    <w:rsid w:val="00A94C57"/>
    <w:rsid w:val="00A96984"/>
    <w:rsid w:val="00AA13C6"/>
    <w:rsid w:val="00AA1C20"/>
    <w:rsid w:val="00AA2758"/>
    <w:rsid w:val="00AA36D1"/>
    <w:rsid w:val="00AB2CB3"/>
    <w:rsid w:val="00AB7A94"/>
    <w:rsid w:val="00AC1839"/>
    <w:rsid w:val="00AC6108"/>
    <w:rsid w:val="00AC6797"/>
    <w:rsid w:val="00AD14F6"/>
    <w:rsid w:val="00AD2ADB"/>
    <w:rsid w:val="00AE36D5"/>
    <w:rsid w:val="00AE5EA0"/>
    <w:rsid w:val="00AF2987"/>
    <w:rsid w:val="00AF3769"/>
    <w:rsid w:val="00AF4CB6"/>
    <w:rsid w:val="00AF7915"/>
    <w:rsid w:val="00B00D99"/>
    <w:rsid w:val="00B033B6"/>
    <w:rsid w:val="00B04135"/>
    <w:rsid w:val="00B13879"/>
    <w:rsid w:val="00B22AA6"/>
    <w:rsid w:val="00B23FCE"/>
    <w:rsid w:val="00B26E1E"/>
    <w:rsid w:val="00B3442F"/>
    <w:rsid w:val="00B363C3"/>
    <w:rsid w:val="00B473A7"/>
    <w:rsid w:val="00B47603"/>
    <w:rsid w:val="00B52AD7"/>
    <w:rsid w:val="00B6051D"/>
    <w:rsid w:val="00B62427"/>
    <w:rsid w:val="00B62E91"/>
    <w:rsid w:val="00B6457C"/>
    <w:rsid w:val="00B65168"/>
    <w:rsid w:val="00B6668C"/>
    <w:rsid w:val="00B70687"/>
    <w:rsid w:val="00B71A0C"/>
    <w:rsid w:val="00B76359"/>
    <w:rsid w:val="00B851D7"/>
    <w:rsid w:val="00B86F14"/>
    <w:rsid w:val="00B95CB0"/>
    <w:rsid w:val="00B96693"/>
    <w:rsid w:val="00B96AEA"/>
    <w:rsid w:val="00BA3EC0"/>
    <w:rsid w:val="00BA63B1"/>
    <w:rsid w:val="00BB168E"/>
    <w:rsid w:val="00BB1DC4"/>
    <w:rsid w:val="00BB4885"/>
    <w:rsid w:val="00BB738E"/>
    <w:rsid w:val="00BC1BEB"/>
    <w:rsid w:val="00BC2403"/>
    <w:rsid w:val="00BC3F75"/>
    <w:rsid w:val="00BD6DE6"/>
    <w:rsid w:val="00BE12EB"/>
    <w:rsid w:val="00BE4E04"/>
    <w:rsid w:val="00BE6081"/>
    <w:rsid w:val="00BF15E0"/>
    <w:rsid w:val="00BF2BBA"/>
    <w:rsid w:val="00BF7B52"/>
    <w:rsid w:val="00C00D9D"/>
    <w:rsid w:val="00C107F4"/>
    <w:rsid w:val="00C12E31"/>
    <w:rsid w:val="00C1634C"/>
    <w:rsid w:val="00C30E93"/>
    <w:rsid w:val="00C3311A"/>
    <w:rsid w:val="00C350C1"/>
    <w:rsid w:val="00C35483"/>
    <w:rsid w:val="00C51A47"/>
    <w:rsid w:val="00C520E9"/>
    <w:rsid w:val="00C5254A"/>
    <w:rsid w:val="00C552F4"/>
    <w:rsid w:val="00C6026F"/>
    <w:rsid w:val="00C62D7F"/>
    <w:rsid w:val="00C641E0"/>
    <w:rsid w:val="00C718E1"/>
    <w:rsid w:val="00C723EF"/>
    <w:rsid w:val="00C73076"/>
    <w:rsid w:val="00C76E46"/>
    <w:rsid w:val="00C823CA"/>
    <w:rsid w:val="00C84722"/>
    <w:rsid w:val="00C86A20"/>
    <w:rsid w:val="00C91993"/>
    <w:rsid w:val="00C91BA6"/>
    <w:rsid w:val="00C979CB"/>
    <w:rsid w:val="00C97C95"/>
    <w:rsid w:val="00CA7AA0"/>
    <w:rsid w:val="00CB5E03"/>
    <w:rsid w:val="00CB61BD"/>
    <w:rsid w:val="00CB61C6"/>
    <w:rsid w:val="00CB6E76"/>
    <w:rsid w:val="00CC0A21"/>
    <w:rsid w:val="00CC1B4E"/>
    <w:rsid w:val="00CC4D76"/>
    <w:rsid w:val="00CC66EA"/>
    <w:rsid w:val="00CE15B2"/>
    <w:rsid w:val="00CE2041"/>
    <w:rsid w:val="00CE2D65"/>
    <w:rsid w:val="00CF31C2"/>
    <w:rsid w:val="00CF489D"/>
    <w:rsid w:val="00CF4DBD"/>
    <w:rsid w:val="00D0110F"/>
    <w:rsid w:val="00D02EB1"/>
    <w:rsid w:val="00D04048"/>
    <w:rsid w:val="00D040BA"/>
    <w:rsid w:val="00D10B42"/>
    <w:rsid w:val="00D11E3C"/>
    <w:rsid w:val="00D17D2E"/>
    <w:rsid w:val="00D219E2"/>
    <w:rsid w:val="00D27B8F"/>
    <w:rsid w:val="00D35113"/>
    <w:rsid w:val="00D3531A"/>
    <w:rsid w:val="00D37510"/>
    <w:rsid w:val="00D42462"/>
    <w:rsid w:val="00D44238"/>
    <w:rsid w:val="00D44E03"/>
    <w:rsid w:val="00D50F8B"/>
    <w:rsid w:val="00D5736F"/>
    <w:rsid w:val="00D57CE8"/>
    <w:rsid w:val="00D627C3"/>
    <w:rsid w:val="00D656E2"/>
    <w:rsid w:val="00D72B0C"/>
    <w:rsid w:val="00D7491F"/>
    <w:rsid w:val="00D74A5A"/>
    <w:rsid w:val="00D808E7"/>
    <w:rsid w:val="00D84B27"/>
    <w:rsid w:val="00D87324"/>
    <w:rsid w:val="00D8753F"/>
    <w:rsid w:val="00D94ECC"/>
    <w:rsid w:val="00DA3BE0"/>
    <w:rsid w:val="00DA478E"/>
    <w:rsid w:val="00DA536E"/>
    <w:rsid w:val="00DB2121"/>
    <w:rsid w:val="00DB2982"/>
    <w:rsid w:val="00DB71B2"/>
    <w:rsid w:val="00DC271D"/>
    <w:rsid w:val="00DC43EC"/>
    <w:rsid w:val="00DC5614"/>
    <w:rsid w:val="00DD0968"/>
    <w:rsid w:val="00DD4248"/>
    <w:rsid w:val="00DD4668"/>
    <w:rsid w:val="00DE1C63"/>
    <w:rsid w:val="00DE2E15"/>
    <w:rsid w:val="00DE33B6"/>
    <w:rsid w:val="00DE4DA8"/>
    <w:rsid w:val="00DE6D0E"/>
    <w:rsid w:val="00DF1F89"/>
    <w:rsid w:val="00DF2FFC"/>
    <w:rsid w:val="00DF6C6E"/>
    <w:rsid w:val="00E01956"/>
    <w:rsid w:val="00E073F0"/>
    <w:rsid w:val="00E11072"/>
    <w:rsid w:val="00E17608"/>
    <w:rsid w:val="00E221E9"/>
    <w:rsid w:val="00E22AA3"/>
    <w:rsid w:val="00E22F3B"/>
    <w:rsid w:val="00E260C3"/>
    <w:rsid w:val="00E27C14"/>
    <w:rsid w:val="00E27C8F"/>
    <w:rsid w:val="00E315B6"/>
    <w:rsid w:val="00E33685"/>
    <w:rsid w:val="00E42397"/>
    <w:rsid w:val="00E42AA9"/>
    <w:rsid w:val="00E44E0D"/>
    <w:rsid w:val="00E57118"/>
    <w:rsid w:val="00E714B6"/>
    <w:rsid w:val="00E717EC"/>
    <w:rsid w:val="00E760DF"/>
    <w:rsid w:val="00E772E4"/>
    <w:rsid w:val="00E7775E"/>
    <w:rsid w:val="00E81C65"/>
    <w:rsid w:val="00E865B5"/>
    <w:rsid w:val="00EA70C5"/>
    <w:rsid w:val="00EA78FB"/>
    <w:rsid w:val="00EB694E"/>
    <w:rsid w:val="00EC0AF2"/>
    <w:rsid w:val="00EC100B"/>
    <w:rsid w:val="00EC2AD8"/>
    <w:rsid w:val="00EC5B94"/>
    <w:rsid w:val="00EC6AED"/>
    <w:rsid w:val="00EC6BFB"/>
    <w:rsid w:val="00ED0837"/>
    <w:rsid w:val="00ED0925"/>
    <w:rsid w:val="00EE6753"/>
    <w:rsid w:val="00EF0473"/>
    <w:rsid w:val="00EF2F68"/>
    <w:rsid w:val="00EF4929"/>
    <w:rsid w:val="00EF6472"/>
    <w:rsid w:val="00F014D4"/>
    <w:rsid w:val="00F01ADF"/>
    <w:rsid w:val="00F024A8"/>
    <w:rsid w:val="00F0497F"/>
    <w:rsid w:val="00F06A0C"/>
    <w:rsid w:val="00F073E4"/>
    <w:rsid w:val="00F24EB1"/>
    <w:rsid w:val="00F334EA"/>
    <w:rsid w:val="00F532FB"/>
    <w:rsid w:val="00F54894"/>
    <w:rsid w:val="00F54BA1"/>
    <w:rsid w:val="00F571F7"/>
    <w:rsid w:val="00F74600"/>
    <w:rsid w:val="00F80AA7"/>
    <w:rsid w:val="00F819A9"/>
    <w:rsid w:val="00F86127"/>
    <w:rsid w:val="00F86ED0"/>
    <w:rsid w:val="00F9635D"/>
    <w:rsid w:val="00FA05D1"/>
    <w:rsid w:val="00FA48E9"/>
    <w:rsid w:val="00FA650F"/>
    <w:rsid w:val="00FA6C43"/>
    <w:rsid w:val="00FB41F4"/>
    <w:rsid w:val="00FB5923"/>
    <w:rsid w:val="00FB5EE0"/>
    <w:rsid w:val="00FD5FA3"/>
    <w:rsid w:val="00FE1D65"/>
    <w:rsid w:val="00FE424D"/>
    <w:rsid w:val="00FE63A5"/>
    <w:rsid w:val="00FF6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91651"/>
  <w15:chartTrackingRefBased/>
  <w15:docId w15:val="{2D04D54D-44DB-490C-97F8-452EDC69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2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4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275"/>
  </w:style>
  <w:style w:type="paragraph" w:styleId="Footer">
    <w:name w:val="footer"/>
    <w:basedOn w:val="Normal"/>
    <w:link w:val="FooterChar"/>
    <w:uiPriority w:val="99"/>
    <w:unhideWhenUsed/>
    <w:rsid w:val="00204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275"/>
  </w:style>
  <w:style w:type="character" w:styleId="Hyperlink">
    <w:name w:val="Hyperlink"/>
    <w:basedOn w:val="DefaultParagraphFont"/>
    <w:uiPriority w:val="99"/>
    <w:unhideWhenUsed/>
    <w:rsid w:val="00A16A52"/>
    <w:rPr>
      <w:color w:val="0563C1" w:themeColor="hyperlink"/>
      <w:u w:val="single"/>
    </w:rPr>
  </w:style>
  <w:style w:type="character" w:styleId="UnresolvedMention">
    <w:name w:val="Unresolved Mention"/>
    <w:basedOn w:val="DefaultParagraphFont"/>
    <w:uiPriority w:val="99"/>
    <w:semiHidden/>
    <w:unhideWhenUsed/>
    <w:rsid w:val="00A16A52"/>
    <w:rPr>
      <w:color w:val="605E5C"/>
      <w:shd w:val="clear" w:color="auto" w:fill="E1DFDD"/>
    </w:rPr>
  </w:style>
  <w:style w:type="paragraph" w:styleId="ListParagraph">
    <w:name w:val="List Paragraph"/>
    <w:basedOn w:val="Normal"/>
    <w:uiPriority w:val="34"/>
    <w:qFormat/>
    <w:rsid w:val="00CB61C6"/>
    <w:pPr>
      <w:ind w:left="720"/>
      <w:contextualSpacing/>
    </w:pPr>
  </w:style>
  <w:style w:type="paragraph" w:styleId="BalloonText">
    <w:name w:val="Balloon Text"/>
    <w:basedOn w:val="Normal"/>
    <w:link w:val="BalloonTextChar"/>
    <w:uiPriority w:val="99"/>
    <w:semiHidden/>
    <w:unhideWhenUsed/>
    <w:rsid w:val="00F24E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E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1273288">
      <w:bodyDiv w:val="1"/>
      <w:marLeft w:val="0"/>
      <w:marRight w:val="0"/>
      <w:marTop w:val="0"/>
      <w:marBottom w:val="0"/>
      <w:divBdr>
        <w:top w:val="none" w:sz="0" w:space="0" w:color="auto"/>
        <w:left w:val="none" w:sz="0" w:space="0" w:color="auto"/>
        <w:bottom w:val="none" w:sz="0" w:space="0" w:color="auto"/>
        <w:right w:val="none" w:sz="0" w:space="0" w:color="auto"/>
      </w:divBdr>
    </w:div>
    <w:div w:id="21081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649281/how-to-increase-thread-priority-in-pthreads" TargetMode="External"/><Relationship Id="rId13" Type="http://schemas.openxmlformats.org/officeDocument/2006/relationships/hyperlink" Target="https://www.job-hunt.org/job_interviews/answering-why-work-here-question.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voresume.com/career-blog/interview-questions-and-best-answers-gui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xpand-it.com/2018/10/11/top-5-agile-methodolog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areerkarma.com/blog/where-do-you-see-yourself-in-5-years/" TargetMode="External"/><Relationship Id="rId4" Type="http://schemas.openxmlformats.org/officeDocument/2006/relationships/settings" Target="settings.xml"/><Relationship Id="rId9" Type="http://schemas.openxmlformats.org/officeDocument/2006/relationships/hyperlink" Target="https://novoresume.com/career-blog/why-do-you-want-to-work-her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cin.ufpe.br/~fbma/Crack/Cracking%20the%20Coding%20Interview%20189%20Programming%20Questions%20and%20Solu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040C2-A319-4602-BE58-F69474A82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7</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Alonzo</dc:creator>
  <cp:keywords/>
  <dc:description/>
  <cp:lastModifiedBy>Adrian Alonzo</cp:lastModifiedBy>
  <cp:revision>652</cp:revision>
  <dcterms:created xsi:type="dcterms:W3CDTF">2020-12-07T07:29:00Z</dcterms:created>
  <dcterms:modified xsi:type="dcterms:W3CDTF">2020-12-08T08:57:00Z</dcterms:modified>
</cp:coreProperties>
</file>